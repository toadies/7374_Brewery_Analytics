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D211C" w14:textId="77777777" w:rsidR="003D28C6" w:rsidRDefault="003D28C6" w:rsidP="003D28C6">
      <w:pPr>
        <w:rPr>
          <w:b/>
        </w:rPr>
      </w:pPr>
      <w:r>
        <w:rPr>
          <w:b/>
        </w:rPr>
        <w:t>MSDS 7374 Business Analytics</w:t>
      </w:r>
      <w:r>
        <w:rPr>
          <w:b/>
        </w:rPr>
        <w:br/>
      </w:r>
      <w:r w:rsidRPr="003D28C6">
        <w:rPr>
          <w:b/>
        </w:rPr>
        <w:t>Project Framing</w:t>
      </w:r>
      <w:r>
        <w:rPr>
          <w:b/>
        </w:rPr>
        <w:t xml:space="preserve"> -</w:t>
      </w:r>
      <w:r w:rsidRPr="003D28C6">
        <w:rPr>
          <w:b/>
        </w:rPr>
        <w:t xml:space="preserve"> FACE</w:t>
      </w:r>
    </w:p>
    <w:p w14:paraId="251C3705" w14:textId="77777777" w:rsidR="003D28C6" w:rsidRPr="000A7BCB" w:rsidRDefault="003D28C6" w:rsidP="003D28C6">
      <w:pPr>
        <w:rPr>
          <w:b/>
        </w:rPr>
      </w:pPr>
      <w:r>
        <w:rPr>
          <w:b/>
        </w:rPr>
        <w:t>Chris Ballenger</w:t>
      </w:r>
      <w:r>
        <w:rPr>
          <w:b/>
        </w:rPr>
        <w:br/>
        <w:t>Chad Madding</w:t>
      </w:r>
      <w:bookmarkStart w:id="0" w:name="_GoBack"/>
      <w:bookmarkEnd w:id="0"/>
    </w:p>
    <w:p w14:paraId="46777A6E" w14:textId="77777777" w:rsidR="003D28C6" w:rsidRDefault="003D28C6" w:rsidP="003D28C6">
      <w:pPr>
        <w:rPr>
          <w:b/>
        </w:rPr>
      </w:pPr>
      <w:r w:rsidRPr="00FC52CD">
        <w:rPr>
          <w:b/>
        </w:rPr>
        <w:t>Framing the problem</w:t>
      </w:r>
    </w:p>
    <w:p w14:paraId="70A0AFF7" w14:textId="77777777" w:rsidR="003D28C6" w:rsidRPr="000A7BCB" w:rsidRDefault="003D28C6" w:rsidP="003D28C6">
      <w:r w:rsidRPr="000A7BCB">
        <w:t xml:space="preserve">Real estate tries to </w:t>
      </w:r>
      <w:r>
        <w:t>connect</w:t>
      </w:r>
      <w:r w:rsidRPr="000A7BCB">
        <w:t xml:space="preserve"> clients with the right situation, but may wait for clients to come to them.  We want to build an algorithm that will place clients with the right building.  For our problem, we have a brewpub that recently closed and we would like to find a tenant that will work well in its new location.</w:t>
      </w:r>
      <w:r>
        <w:t xml:space="preserve"> Our m</w:t>
      </w:r>
      <w:r w:rsidRPr="00DD4FEF">
        <w:t>odeling approach</w:t>
      </w:r>
      <w:r>
        <w:t xml:space="preserve"> will consist of a mix of n</w:t>
      </w:r>
      <w:r w:rsidRPr="00DD4FEF">
        <w:t>umerical</w:t>
      </w:r>
      <w:r>
        <w:t xml:space="preserve"> and </w:t>
      </w:r>
      <w:r w:rsidRPr="00DD4FEF">
        <w:t>quantitative</w:t>
      </w:r>
      <w:r>
        <w:t xml:space="preserve"> data that will allow for both prediction and interpretation of the results. Our company </w:t>
      </w:r>
      <w:r w:rsidRPr="00DD4FEF">
        <w:t>possess the technological and practical expertise to implement</w:t>
      </w:r>
      <w:r>
        <w:t xml:space="preserve"> all the Python code and ArcGIS data gathering that will be needed for this project.</w:t>
      </w:r>
    </w:p>
    <w:p w14:paraId="5F8B870C" w14:textId="77777777" w:rsidR="003D28C6" w:rsidRDefault="003D28C6" w:rsidP="003D28C6">
      <w:pPr>
        <w:rPr>
          <w:b/>
        </w:rPr>
      </w:pPr>
      <w:r w:rsidRPr="00350B58">
        <w:rPr>
          <w:b/>
        </w:rPr>
        <w:t>Analysis/solving the problem</w:t>
      </w:r>
    </w:p>
    <w:p w14:paraId="06C8BBFE" w14:textId="11E19CB5" w:rsidR="00584905" w:rsidRDefault="003D28C6" w:rsidP="003D28C6">
      <w:r>
        <w:t xml:space="preserve">The data used in the project </w:t>
      </w:r>
      <w:del w:id="1" w:author="Ballenger, Chris" w:date="2019-11-11T17:46:00Z">
        <w:r w:rsidDel="00686842">
          <w:delText xml:space="preserve">will consist </w:delText>
        </w:r>
      </w:del>
      <w:del w:id="2" w:author="Ballenger, Chris" w:date="2019-11-11T17:45:00Z">
        <w:r w:rsidDel="00686842">
          <w:delText xml:space="preserve">of secondary data collected from Untapped; using their API to capture information about local beers, breweries and brewpubs along with “check-in” data that will be used for our prediction model, the </w:delText>
        </w:r>
      </w:del>
      <w:ins w:id="3" w:author="Ballenger, Chris" w:date="2019-11-11T17:46:00Z">
        <w:r w:rsidR="00686842">
          <w:t xml:space="preserve">include the </w:t>
        </w:r>
      </w:ins>
      <w:r>
        <w:t>most current US Census data consisting median income and disposable income by track and ZIP code, traffic count and a CSV file entitled “</w:t>
      </w:r>
      <w:r w:rsidRPr="002666A3">
        <w:t>Texas Brewery Hours</w:t>
      </w:r>
      <w:r>
        <w:t xml:space="preserve">” from </w:t>
      </w:r>
      <w:hyperlink r:id="rId5" w:history="1">
        <w:r w:rsidRPr="006F3A75">
          <w:rPr>
            <w:rStyle w:val="Hyperlink"/>
          </w:rPr>
          <w:t>www.craftbeeraustin.com</w:t>
        </w:r>
      </w:hyperlink>
      <w:r>
        <w:t>. “</w:t>
      </w:r>
      <w:r w:rsidRPr="00FA3C05">
        <w:t>Texas Brewery Hours</w:t>
      </w:r>
      <w:r>
        <w:t>”</w:t>
      </w:r>
      <w:r w:rsidRPr="00FA3C05">
        <w:t xml:space="preserve"> </w:t>
      </w:r>
      <w:r>
        <w:t xml:space="preserve">included a list of all Texas breweries and brewpubs along with their addresses and status of being opened or closed. This will allow for the breweries and brewpubs to be plotted in ArcGIS. </w:t>
      </w:r>
      <w:ins w:id="4" w:author="Ballenger, Chris" w:date="2019-11-11T17:46:00Z">
        <w:r w:rsidR="00686842">
          <w:t xml:space="preserve">We will also collect social rating \ check-ins data </w:t>
        </w:r>
        <w:proofErr w:type="spellStart"/>
        <w:r w:rsidR="00686842">
          <w:t>f</w:t>
        </w:r>
        <w:r w:rsidR="00686842">
          <w:t>from</w:t>
        </w:r>
        <w:proofErr w:type="spellEnd"/>
        <w:r w:rsidR="00686842">
          <w:t xml:space="preserve"> Untapped; using their API to capture information about local beers, breweries and brewpubs along with “check-in” data that will be used for our prediction model</w:t>
        </w:r>
      </w:ins>
      <w:ins w:id="5" w:author="Ballenger, Chris" w:date="2019-11-11T17:47:00Z">
        <w:r w:rsidR="00686842">
          <w:t xml:space="preserve">. </w:t>
        </w:r>
      </w:ins>
      <w:ins w:id="6" w:author="Ballenger, Chris" w:date="2019-11-11T17:46:00Z">
        <w:r w:rsidR="00686842">
          <w:t xml:space="preserve"> </w:t>
        </w:r>
      </w:ins>
      <w:r>
        <w:t>Due to the nature of this project, our models will be more s</w:t>
      </w:r>
      <w:r w:rsidRPr="00FA3C05">
        <w:t>tochastic</w:t>
      </w:r>
      <w:r>
        <w:t xml:space="preserve"> than d</w:t>
      </w:r>
      <w:r w:rsidRPr="00FA3C05">
        <w:t>eterministic</w:t>
      </w:r>
      <w:r>
        <w:t>, consisting mostly r</w:t>
      </w:r>
      <w:r w:rsidRPr="00FA3C05">
        <w:t>egression analysis</w:t>
      </w:r>
      <w:r>
        <w:t>. Our d</w:t>
      </w:r>
      <w:r w:rsidRPr="00FA3C05">
        <w:t>ata analysis</w:t>
      </w:r>
      <w:r>
        <w:t xml:space="preserve"> will consist of d</w:t>
      </w:r>
      <w:r w:rsidRPr="00FA3C05">
        <w:t xml:space="preserve">escriptive </w:t>
      </w:r>
      <w:r>
        <w:t>and i</w:t>
      </w:r>
      <w:r w:rsidRPr="00FA3C05">
        <w:t>nferential statistics</w:t>
      </w:r>
      <w:r>
        <w:t xml:space="preserve"> along with v</w:t>
      </w:r>
      <w:r w:rsidRPr="002A5C86">
        <w:t>isualization</w:t>
      </w:r>
      <w:r>
        <w:t xml:space="preserve">s mostly in the form of location maps with census data. After collecting data, we will merge Untapped details </w:t>
      </w:r>
      <w:r w:rsidRPr="001E02B2">
        <w:t>(See Data Definitions in appendix)</w:t>
      </w:r>
      <w:r>
        <w:t xml:space="preserve"> along with zip code</w:t>
      </w:r>
      <w:r w:rsidRPr="001E02B2">
        <w:t xml:space="preserve"> demographic and 2 neighboring zip code demographics</w:t>
      </w:r>
      <w:r>
        <w:t>. This will allow us to create a r</w:t>
      </w:r>
      <w:r w:rsidRPr="001E02B2">
        <w:t>egression model that estimates how many monthly check-ins a zip code can handle</w:t>
      </w:r>
      <w:r>
        <w:t xml:space="preserve">. This data will be used in evaluating the sustainability of a new brewpub opening in the now empty Humperdinks building. We would also like to find reasons for Humperdinks’ failure and compare that to </w:t>
      </w:r>
      <w:r w:rsidRPr="00DB44B6">
        <w:t>successful</w:t>
      </w:r>
      <w:r>
        <w:t xml:space="preserve"> brewpubs in the area; Dallas’ White Rock Ale House and Ft. Worth’s </w:t>
      </w:r>
      <w:r w:rsidRPr="00DB44B6">
        <w:t>Funkytown Fermatorium</w:t>
      </w:r>
      <w:r>
        <w:t>.</w:t>
      </w:r>
    </w:p>
    <w:p w14:paraId="5DE0B093" w14:textId="77777777" w:rsidR="003D28C6" w:rsidRDefault="003D28C6" w:rsidP="003D28C6">
      <w:pPr>
        <w:rPr>
          <w:b/>
        </w:rPr>
      </w:pPr>
      <w:r w:rsidRPr="000A7BCB">
        <w:rPr>
          <w:b/>
        </w:rPr>
        <w:t>Communicating and acting on results</w:t>
      </w:r>
    </w:p>
    <w:p w14:paraId="0FE2E52D" w14:textId="77777777" w:rsidR="003D28C6" w:rsidRDefault="003D28C6" w:rsidP="003D28C6">
      <w:r>
        <w:t>The data above will be collected and b</w:t>
      </w:r>
      <w:r w:rsidRPr="004C0BFF">
        <w:t>ased on</w:t>
      </w:r>
      <w:r>
        <w:t xml:space="preserve"> our</w:t>
      </w:r>
      <w:r w:rsidRPr="004C0BFF">
        <w:t xml:space="preserve"> results, we hope to find an optimal client who </w:t>
      </w:r>
      <w:r>
        <w:t>has</w:t>
      </w:r>
      <w:r w:rsidRPr="004C0BFF">
        <w:t xml:space="preserve"> an established brewery and is looking to expand operations into Dallas market</w:t>
      </w:r>
      <w:r>
        <w:t>. The reports will be compiled and presented with two separate audiences in mind. The first being tailored to the CEO of the brewery. This report will consist an explanation of the need for expansion,</w:t>
      </w:r>
      <w:r w:rsidRPr="00DE5A2E">
        <w:t xml:space="preserve"> increase customers and more important, loyalty, by creating a brewpub footprint in Dallas</w:t>
      </w:r>
      <w:r>
        <w:t xml:space="preserve"> it will contain local demographics and a general budget needed for the purchase of the building and the build out. This report will be mostly </w:t>
      </w:r>
      <w:r w:rsidRPr="000A7BCB">
        <w:t>non-analytical</w:t>
      </w:r>
      <w:r>
        <w:t xml:space="preserve"> in delivery. The second audience will be towards a CIO or the breweries’ chief marketing agent. This report will be more tactical in nature. There may also be some resistance from this team so there will be a need to address some issues to allow for buy in from this department. This report will contain the results from the model above and show the finding from all of our research. The audience to this report has backgrounds in </w:t>
      </w:r>
      <w:r w:rsidRPr="00BD507D">
        <w:t xml:space="preserve">statistics </w:t>
      </w:r>
      <w:r>
        <w:t>and data analytics. Both stories will address the rewards and the risk involved. If the project is accepted as viable for the company progress forward will be managed carefully to unify all stakeholders. This will be a new venture for an existing brewery and the actions needed to move this plan into action will need to be gradual and well thought out.</w:t>
      </w:r>
    </w:p>
    <w:p w14:paraId="0E7EA6CC" w14:textId="77777777" w:rsidR="003D28C6" w:rsidRDefault="003D28C6" w:rsidP="003D28C6">
      <w:pPr>
        <w:rPr>
          <w:b/>
        </w:rPr>
      </w:pPr>
      <w:r w:rsidRPr="000A7BCB">
        <w:rPr>
          <w:b/>
        </w:rPr>
        <w:lastRenderedPageBreak/>
        <w:t xml:space="preserve">Embedding final models and methods in </w:t>
      </w:r>
      <w:bookmarkStart w:id="7" w:name="_Hlk24299907"/>
      <w:r w:rsidRPr="000A7BCB">
        <w:rPr>
          <w:b/>
        </w:rPr>
        <w:t>enterprise business processes and systems</w:t>
      </w:r>
      <w:bookmarkEnd w:id="7"/>
    </w:p>
    <w:p w14:paraId="2BD1A379" w14:textId="2345DFE3" w:rsidR="003D28C6" w:rsidRDefault="003D28C6" w:rsidP="003D28C6">
      <w:r>
        <w:t xml:space="preserve">This project will be </w:t>
      </w:r>
      <w:bookmarkStart w:id="8" w:name="_Hlk24300516"/>
      <w:r w:rsidR="00182A3C">
        <w:t>embedded</w:t>
      </w:r>
      <w:r w:rsidR="00182A3C" w:rsidRPr="00182A3C">
        <w:t xml:space="preserve"> </w:t>
      </w:r>
      <w:bookmarkEnd w:id="8"/>
      <w:r>
        <w:t xml:space="preserve">into the </w:t>
      </w:r>
      <w:r w:rsidRPr="004E4146">
        <w:t xml:space="preserve">business processes </w:t>
      </w:r>
      <w:r>
        <w:t xml:space="preserve">by implementing ArcGIS simulations to </w:t>
      </w:r>
      <w:r w:rsidR="00182A3C" w:rsidRPr="00182A3C">
        <w:t xml:space="preserve">examine </w:t>
      </w:r>
      <w:r>
        <w:t xml:space="preserve">different breweries and brewpubs </w:t>
      </w:r>
      <w:r w:rsidR="00182A3C">
        <w:t>in</w:t>
      </w:r>
      <w:r>
        <w:t xml:space="preserve"> the model to assess different outcomes. We will also start predicting monthly check-ins to help clients find their next brewpub or brewery location.</w:t>
      </w:r>
    </w:p>
    <w:p w14:paraId="4AAAD4B7" w14:textId="16AF54BD" w:rsidR="005632AC" w:rsidRDefault="005632AC" w:rsidP="003D28C6"/>
    <w:p w14:paraId="5F528B7C" w14:textId="700381EB" w:rsidR="005632AC" w:rsidRDefault="005632AC" w:rsidP="003D28C6">
      <w:pPr>
        <w:rPr>
          <w:b/>
          <w:bCs/>
        </w:rPr>
      </w:pPr>
      <w:r>
        <w:rPr>
          <w:b/>
          <w:bCs/>
        </w:rPr>
        <w:t>Data Descriptions</w:t>
      </w:r>
    </w:p>
    <w:p w14:paraId="519BFC85" w14:textId="53261847" w:rsidR="005632AC" w:rsidRDefault="005632AC" w:rsidP="005632AC">
      <w:r w:rsidRPr="005632AC">
        <w:t>Texas Brewery Hours</w:t>
      </w:r>
    </w:p>
    <w:tbl>
      <w:tblPr>
        <w:tblStyle w:val="TableGrid"/>
        <w:tblW w:w="0" w:type="auto"/>
        <w:tblLook w:val="04A0" w:firstRow="1" w:lastRow="0" w:firstColumn="1" w:lastColumn="0" w:noHBand="0" w:noVBand="1"/>
      </w:tblPr>
      <w:tblGrid>
        <w:gridCol w:w="2065"/>
        <w:gridCol w:w="7285"/>
      </w:tblGrid>
      <w:tr w:rsidR="005632AC" w14:paraId="631FA6BD" w14:textId="77777777" w:rsidTr="0030283D">
        <w:tc>
          <w:tcPr>
            <w:tcW w:w="2065" w:type="dxa"/>
          </w:tcPr>
          <w:p w14:paraId="48B9629A" w14:textId="03240753" w:rsidR="005632AC" w:rsidRPr="0030283D" w:rsidRDefault="005632AC" w:rsidP="005632AC">
            <w:r w:rsidRPr="0030283D">
              <w:t>Name</w:t>
            </w:r>
          </w:p>
        </w:tc>
        <w:tc>
          <w:tcPr>
            <w:tcW w:w="7285" w:type="dxa"/>
          </w:tcPr>
          <w:p w14:paraId="1F62E058" w14:textId="77777777" w:rsidR="005632AC" w:rsidRPr="0030283D" w:rsidRDefault="005632AC" w:rsidP="005632AC">
            <w:pPr>
              <w:rPr>
                <w:sz w:val="18"/>
                <w:szCs w:val="18"/>
              </w:rPr>
            </w:pPr>
            <w:r w:rsidRPr="0030283D">
              <w:rPr>
                <w:sz w:val="18"/>
                <w:szCs w:val="18"/>
              </w:rPr>
              <w:t xml:space="preserve">Used to search </w:t>
            </w:r>
            <w:proofErr w:type="spellStart"/>
            <w:r w:rsidRPr="0030283D">
              <w:rPr>
                <w:sz w:val="18"/>
                <w:szCs w:val="18"/>
              </w:rPr>
              <w:t>untappd</w:t>
            </w:r>
            <w:proofErr w:type="spellEnd"/>
            <w:r w:rsidRPr="0030283D">
              <w:rPr>
                <w:sz w:val="18"/>
                <w:szCs w:val="18"/>
              </w:rPr>
              <w:t xml:space="preserve"> API</w:t>
            </w:r>
          </w:p>
          <w:p w14:paraId="4E96C04C" w14:textId="77777777" w:rsidR="005632AC" w:rsidRPr="0030283D" w:rsidRDefault="005632AC" w:rsidP="005632AC">
            <w:pPr>
              <w:rPr>
                <w:sz w:val="18"/>
                <w:szCs w:val="18"/>
              </w:rPr>
            </w:pPr>
            <w:r w:rsidRPr="0030283D">
              <w:rPr>
                <w:sz w:val="18"/>
                <w:szCs w:val="18"/>
              </w:rPr>
              <w:t>Removed the following words to help search</w:t>
            </w:r>
          </w:p>
          <w:p w14:paraId="09DAE34F" w14:textId="77777777" w:rsidR="005632AC" w:rsidRPr="0030283D" w:rsidRDefault="005632AC" w:rsidP="005632AC">
            <w:pPr>
              <w:pStyle w:val="ListParagraph"/>
              <w:numPr>
                <w:ilvl w:val="0"/>
                <w:numId w:val="1"/>
              </w:numPr>
              <w:rPr>
                <w:sz w:val="18"/>
                <w:szCs w:val="18"/>
              </w:rPr>
            </w:pPr>
            <w:r w:rsidRPr="0030283D">
              <w:rPr>
                <w:sz w:val="18"/>
                <w:szCs w:val="18"/>
              </w:rPr>
              <w:t>Company</w:t>
            </w:r>
          </w:p>
          <w:p w14:paraId="4079368F" w14:textId="77777777" w:rsidR="005632AC" w:rsidRPr="0030283D" w:rsidRDefault="005632AC" w:rsidP="005632AC">
            <w:pPr>
              <w:pStyle w:val="ListParagraph"/>
              <w:numPr>
                <w:ilvl w:val="0"/>
                <w:numId w:val="1"/>
              </w:numPr>
              <w:rPr>
                <w:sz w:val="18"/>
                <w:szCs w:val="18"/>
              </w:rPr>
            </w:pPr>
            <w:r w:rsidRPr="0030283D">
              <w:rPr>
                <w:sz w:val="18"/>
                <w:szCs w:val="18"/>
              </w:rPr>
              <w:t>Inc</w:t>
            </w:r>
          </w:p>
          <w:p w14:paraId="214C291C" w14:textId="77777777" w:rsidR="005632AC" w:rsidRPr="0030283D" w:rsidRDefault="005632AC" w:rsidP="005632AC">
            <w:pPr>
              <w:pStyle w:val="ListParagraph"/>
              <w:numPr>
                <w:ilvl w:val="0"/>
                <w:numId w:val="1"/>
              </w:numPr>
              <w:rPr>
                <w:sz w:val="18"/>
                <w:szCs w:val="18"/>
              </w:rPr>
            </w:pPr>
            <w:r w:rsidRPr="0030283D">
              <w:rPr>
                <w:sz w:val="18"/>
                <w:szCs w:val="18"/>
              </w:rPr>
              <w:t xml:space="preserve"> Co</w:t>
            </w:r>
          </w:p>
          <w:p w14:paraId="5190516E" w14:textId="77777777" w:rsidR="005632AC" w:rsidRPr="0030283D" w:rsidRDefault="005632AC" w:rsidP="005632AC">
            <w:pPr>
              <w:pStyle w:val="ListParagraph"/>
              <w:numPr>
                <w:ilvl w:val="0"/>
                <w:numId w:val="1"/>
              </w:numPr>
              <w:rPr>
                <w:sz w:val="18"/>
                <w:szCs w:val="18"/>
              </w:rPr>
            </w:pPr>
            <w:r w:rsidRPr="0030283D">
              <w:rPr>
                <w:sz w:val="18"/>
                <w:szCs w:val="18"/>
              </w:rPr>
              <w:t>Cooperative</w:t>
            </w:r>
          </w:p>
          <w:p w14:paraId="164BFCEE" w14:textId="77777777" w:rsidR="005632AC" w:rsidRPr="0030283D" w:rsidRDefault="005632AC" w:rsidP="005632AC">
            <w:pPr>
              <w:pStyle w:val="ListParagraph"/>
              <w:numPr>
                <w:ilvl w:val="0"/>
                <w:numId w:val="1"/>
              </w:numPr>
              <w:rPr>
                <w:sz w:val="18"/>
                <w:szCs w:val="18"/>
              </w:rPr>
            </w:pPr>
            <w:r w:rsidRPr="0030283D">
              <w:rPr>
                <w:sz w:val="18"/>
                <w:szCs w:val="18"/>
              </w:rPr>
              <w:t>Co-Op</w:t>
            </w:r>
          </w:p>
          <w:p w14:paraId="0B0893ED" w14:textId="14EDEEF8" w:rsidR="005632AC" w:rsidRPr="0030283D" w:rsidRDefault="005632AC" w:rsidP="0030283D">
            <w:pPr>
              <w:pStyle w:val="ListParagraph"/>
              <w:numPr>
                <w:ilvl w:val="0"/>
                <w:numId w:val="1"/>
              </w:numPr>
            </w:pPr>
            <w:proofErr w:type="spellStart"/>
            <w:r w:rsidRPr="0030283D">
              <w:rPr>
                <w:sz w:val="18"/>
                <w:szCs w:val="18"/>
              </w:rPr>
              <w:t>Llc</w:t>
            </w:r>
            <w:proofErr w:type="spellEnd"/>
          </w:p>
        </w:tc>
      </w:tr>
      <w:tr w:rsidR="005632AC" w14:paraId="78555292" w14:textId="77777777" w:rsidTr="0030283D">
        <w:tc>
          <w:tcPr>
            <w:tcW w:w="2065" w:type="dxa"/>
          </w:tcPr>
          <w:p w14:paraId="504C90FA" w14:textId="06B218E2" w:rsidR="005632AC" w:rsidRPr="0030283D" w:rsidRDefault="005632AC" w:rsidP="005632AC">
            <w:r w:rsidRPr="0030283D">
              <w:t>Street &amp; Address</w:t>
            </w:r>
          </w:p>
        </w:tc>
        <w:tc>
          <w:tcPr>
            <w:tcW w:w="7285" w:type="dxa"/>
          </w:tcPr>
          <w:p w14:paraId="2462AB60" w14:textId="77777777" w:rsidR="005632AC" w:rsidRPr="0030283D" w:rsidRDefault="005632AC" w:rsidP="005632AC"/>
        </w:tc>
      </w:tr>
      <w:tr w:rsidR="005632AC" w14:paraId="78F5C582" w14:textId="77777777" w:rsidTr="0030283D">
        <w:tc>
          <w:tcPr>
            <w:tcW w:w="2065" w:type="dxa"/>
          </w:tcPr>
          <w:p w14:paraId="7C4D9CED" w14:textId="71914611" w:rsidR="005632AC" w:rsidRPr="0030283D" w:rsidRDefault="005632AC" w:rsidP="005632AC">
            <w:r w:rsidRPr="0030283D">
              <w:t>City</w:t>
            </w:r>
          </w:p>
        </w:tc>
        <w:tc>
          <w:tcPr>
            <w:tcW w:w="7285" w:type="dxa"/>
          </w:tcPr>
          <w:p w14:paraId="488A33E5" w14:textId="77777777" w:rsidR="005632AC" w:rsidRPr="0030283D" w:rsidRDefault="005632AC" w:rsidP="005632AC"/>
        </w:tc>
      </w:tr>
      <w:tr w:rsidR="005632AC" w14:paraId="1C2F2A38" w14:textId="77777777" w:rsidTr="0030283D">
        <w:tc>
          <w:tcPr>
            <w:tcW w:w="2065" w:type="dxa"/>
          </w:tcPr>
          <w:p w14:paraId="07A70CF5" w14:textId="536023FA" w:rsidR="005632AC" w:rsidRPr="0030283D" w:rsidRDefault="005632AC" w:rsidP="005632AC">
            <w:r w:rsidRPr="0030283D">
              <w:t>State</w:t>
            </w:r>
          </w:p>
        </w:tc>
        <w:tc>
          <w:tcPr>
            <w:tcW w:w="7285" w:type="dxa"/>
          </w:tcPr>
          <w:p w14:paraId="2EA8C8E1" w14:textId="77777777" w:rsidR="005632AC" w:rsidRPr="0030283D" w:rsidRDefault="005632AC" w:rsidP="005632AC"/>
        </w:tc>
      </w:tr>
      <w:tr w:rsidR="005632AC" w14:paraId="08F4C1ED" w14:textId="77777777" w:rsidTr="0030283D">
        <w:tc>
          <w:tcPr>
            <w:tcW w:w="2065" w:type="dxa"/>
          </w:tcPr>
          <w:p w14:paraId="58736EF3" w14:textId="48F82FE3" w:rsidR="005632AC" w:rsidRPr="0030283D" w:rsidRDefault="005632AC" w:rsidP="005632AC">
            <w:r w:rsidRPr="0030283D">
              <w:t>Brewery License</w:t>
            </w:r>
          </w:p>
        </w:tc>
        <w:tc>
          <w:tcPr>
            <w:tcW w:w="7285" w:type="dxa"/>
          </w:tcPr>
          <w:p w14:paraId="5F743A7D" w14:textId="5164F8B9" w:rsidR="005632AC" w:rsidRPr="0030283D" w:rsidRDefault="005632AC" w:rsidP="005632AC">
            <w:r w:rsidRPr="0030283D">
              <w:t>Brewery or Brewpub</w:t>
            </w:r>
          </w:p>
        </w:tc>
      </w:tr>
      <w:tr w:rsidR="005632AC" w14:paraId="157E080A" w14:textId="77777777" w:rsidTr="0030283D">
        <w:tc>
          <w:tcPr>
            <w:tcW w:w="2065" w:type="dxa"/>
          </w:tcPr>
          <w:p w14:paraId="30C065E2" w14:textId="11217E33" w:rsidR="005632AC" w:rsidRPr="0030283D" w:rsidRDefault="005632AC" w:rsidP="005632AC">
            <w:r w:rsidRPr="0030283D">
              <w:t>License Date</w:t>
            </w:r>
          </w:p>
        </w:tc>
        <w:tc>
          <w:tcPr>
            <w:tcW w:w="7285" w:type="dxa"/>
          </w:tcPr>
          <w:p w14:paraId="60115F33" w14:textId="77777777" w:rsidR="005632AC" w:rsidRPr="0030283D" w:rsidRDefault="005632AC" w:rsidP="005632AC"/>
        </w:tc>
      </w:tr>
      <w:tr w:rsidR="005632AC" w14:paraId="60B6947B" w14:textId="77777777" w:rsidTr="0030283D">
        <w:tc>
          <w:tcPr>
            <w:tcW w:w="2065" w:type="dxa"/>
          </w:tcPr>
          <w:p w14:paraId="1F071950" w14:textId="23230BE3" w:rsidR="005632AC" w:rsidRPr="0030283D" w:rsidRDefault="005632AC" w:rsidP="005632AC">
            <w:r w:rsidRPr="0030283D">
              <w:t>Status</w:t>
            </w:r>
          </w:p>
        </w:tc>
        <w:tc>
          <w:tcPr>
            <w:tcW w:w="7285" w:type="dxa"/>
          </w:tcPr>
          <w:p w14:paraId="6E62D5F2" w14:textId="39FA4AAC" w:rsidR="005632AC" w:rsidRPr="0030283D" w:rsidRDefault="005632AC" w:rsidP="005632AC">
            <w:r>
              <w:t xml:space="preserve">Active or </w:t>
            </w:r>
            <w:proofErr w:type="gramStart"/>
            <w:r>
              <w:t>In</w:t>
            </w:r>
            <w:proofErr w:type="gramEnd"/>
            <w:r>
              <w:t xml:space="preserve"> the </w:t>
            </w:r>
            <w:proofErr w:type="spellStart"/>
            <w:r>
              <w:t>workds</w:t>
            </w:r>
            <w:proofErr w:type="spellEnd"/>
          </w:p>
        </w:tc>
      </w:tr>
    </w:tbl>
    <w:p w14:paraId="777E3F98" w14:textId="520F8266" w:rsidR="005632AC" w:rsidRDefault="005632AC" w:rsidP="005632AC">
      <w:pPr>
        <w:rPr>
          <w:b/>
          <w:bCs/>
        </w:rPr>
      </w:pPr>
    </w:p>
    <w:p w14:paraId="380A5BB2" w14:textId="61DFC322" w:rsidR="005632AC" w:rsidRDefault="005632AC" w:rsidP="005632AC">
      <w:pPr>
        <w:rPr>
          <w:b/>
          <w:bCs/>
        </w:rPr>
      </w:pPr>
      <w:r>
        <w:rPr>
          <w:b/>
          <w:bCs/>
        </w:rPr>
        <w:t>Untappd</w:t>
      </w:r>
    </w:p>
    <w:tbl>
      <w:tblPr>
        <w:tblStyle w:val="TableGrid"/>
        <w:tblW w:w="0" w:type="auto"/>
        <w:tblLook w:val="04A0" w:firstRow="1" w:lastRow="0" w:firstColumn="1" w:lastColumn="0" w:noHBand="0" w:noVBand="1"/>
      </w:tblPr>
      <w:tblGrid>
        <w:gridCol w:w="2965"/>
        <w:gridCol w:w="6385"/>
        <w:tblGridChange w:id="9">
          <w:tblGrid>
            <w:gridCol w:w="2965"/>
            <w:gridCol w:w="6385"/>
          </w:tblGrid>
        </w:tblGridChange>
      </w:tblGrid>
      <w:tr w:rsidR="005632AC" w:rsidRPr="0030283D" w14:paraId="421449EC" w14:textId="77777777" w:rsidTr="0030283D">
        <w:tc>
          <w:tcPr>
            <w:tcW w:w="2965" w:type="dxa"/>
          </w:tcPr>
          <w:p w14:paraId="1D58A8B6" w14:textId="031722B8" w:rsidR="005632AC" w:rsidRPr="0030283D" w:rsidRDefault="00822826" w:rsidP="005632AC">
            <w:r>
              <w:t>Brewery Name</w:t>
            </w:r>
          </w:p>
        </w:tc>
        <w:tc>
          <w:tcPr>
            <w:tcW w:w="6385" w:type="dxa"/>
          </w:tcPr>
          <w:p w14:paraId="6D4D1B11" w14:textId="77777777" w:rsidR="005632AC" w:rsidRPr="0030283D" w:rsidRDefault="005632AC" w:rsidP="005632AC"/>
        </w:tc>
      </w:tr>
      <w:tr w:rsidR="005632AC" w:rsidRPr="0030283D" w14:paraId="4101A108" w14:textId="77777777" w:rsidTr="0030283D">
        <w:tc>
          <w:tcPr>
            <w:tcW w:w="2965" w:type="dxa"/>
          </w:tcPr>
          <w:p w14:paraId="1F64A832" w14:textId="661F108C" w:rsidR="005632AC" w:rsidRPr="0030283D" w:rsidRDefault="00822826" w:rsidP="005632AC">
            <w:proofErr w:type="spellStart"/>
            <w:r w:rsidRPr="00822826">
              <w:t>brewery_in_production</w:t>
            </w:r>
            <w:proofErr w:type="spellEnd"/>
          </w:p>
        </w:tc>
        <w:tc>
          <w:tcPr>
            <w:tcW w:w="6385" w:type="dxa"/>
          </w:tcPr>
          <w:p w14:paraId="7395483F" w14:textId="48E6182C" w:rsidR="005632AC" w:rsidRPr="0030283D" w:rsidRDefault="00822826" w:rsidP="005632AC">
            <w:r>
              <w:t>0 = Yes; 1 = No</w:t>
            </w:r>
          </w:p>
        </w:tc>
      </w:tr>
      <w:tr w:rsidR="005632AC" w:rsidRPr="0030283D" w14:paraId="68A3D06E" w14:textId="77777777" w:rsidTr="0030283D">
        <w:tc>
          <w:tcPr>
            <w:tcW w:w="2965" w:type="dxa"/>
          </w:tcPr>
          <w:p w14:paraId="768B8B64" w14:textId="6FBD2E84" w:rsidR="005632AC" w:rsidRPr="0030283D" w:rsidRDefault="00822826" w:rsidP="005632AC">
            <w:proofErr w:type="spellStart"/>
            <w:r w:rsidRPr="00822826">
              <w:t>brewery_id</w:t>
            </w:r>
            <w:proofErr w:type="spellEnd"/>
          </w:p>
        </w:tc>
        <w:tc>
          <w:tcPr>
            <w:tcW w:w="6385" w:type="dxa"/>
          </w:tcPr>
          <w:p w14:paraId="626F7336" w14:textId="33CD1264" w:rsidR="005632AC" w:rsidRPr="0030283D" w:rsidRDefault="00822826" w:rsidP="005632AC">
            <w:r>
              <w:t>Untappd Unique Id</w:t>
            </w:r>
          </w:p>
        </w:tc>
      </w:tr>
      <w:tr w:rsidR="005632AC" w:rsidRPr="0030283D" w14:paraId="6D4E7ED8" w14:textId="77777777" w:rsidTr="0030283D">
        <w:tc>
          <w:tcPr>
            <w:tcW w:w="2965" w:type="dxa"/>
          </w:tcPr>
          <w:p w14:paraId="6F8008CA" w14:textId="37B693B4" w:rsidR="005632AC" w:rsidRPr="0030283D" w:rsidRDefault="00822826" w:rsidP="005632AC">
            <w:proofErr w:type="spellStart"/>
            <w:r w:rsidRPr="00822826">
              <w:t>brewery_address</w:t>
            </w:r>
            <w:proofErr w:type="spellEnd"/>
            <w:r>
              <w:t xml:space="preserve">, </w:t>
            </w:r>
            <w:proofErr w:type="spellStart"/>
            <w:r>
              <w:t>brewery_city</w:t>
            </w:r>
            <w:proofErr w:type="spellEnd"/>
            <w:r>
              <w:t xml:space="preserve">, </w:t>
            </w:r>
            <w:proofErr w:type="spellStart"/>
            <w:r>
              <w:t>brewery_state</w:t>
            </w:r>
            <w:proofErr w:type="spellEnd"/>
          </w:p>
        </w:tc>
        <w:tc>
          <w:tcPr>
            <w:tcW w:w="6385" w:type="dxa"/>
          </w:tcPr>
          <w:p w14:paraId="1DDE1EC0" w14:textId="77777777" w:rsidR="005632AC" w:rsidRPr="0030283D" w:rsidRDefault="005632AC" w:rsidP="005632AC"/>
        </w:tc>
      </w:tr>
      <w:tr w:rsidR="005632AC" w:rsidRPr="0030283D" w14:paraId="57B49D60" w14:textId="77777777" w:rsidTr="0030283D">
        <w:tc>
          <w:tcPr>
            <w:tcW w:w="2965" w:type="dxa"/>
          </w:tcPr>
          <w:p w14:paraId="77650F2A" w14:textId="26F9B675" w:rsidR="005632AC" w:rsidRPr="0030283D" w:rsidRDefault="00822826" w:rsidP="005632AC">
            <w:proofErr w:type="spellStart"/>
            <w:r>
              <w:t>Brewery_lat</w:t>
            </w:r>
            <w:proofErr w:type="spellEnd"/>
            <w:r>
              <w:t xml:space="preserve"> &amp; </w:t>
            </w:r>
            <w:proofErr w:type="spellStart"/>
            <w:r>
              <w:t>brewery_lng</w:t>
            </w:r>
            <w:proofErr w:type="spellEnd"/>
          </w:p>
        </w:tc>
        <w:tc>
          <w:tcPr>
            <w:tcW w:w="6385" w:type="dxa"/>
          </w:tcPr>
          <w:p w14:paraId="7B03B145" w14:textId="49CBDDFB" w:rsidR="005632AC" w:rsidRPr="0030283D" w:rsidRDefault="00822826" w:rsidP="005632AC">
            <w:proofErr w:type="spellStart"/>
            <w:r>
              <w:t>Lattitude</w:t>
            </w:r>
            <w:proofErr w:type="spellEnd"/>
            <w:r>
              <w:t xml:space="preserve"> &amp; Longitude used to find </w:t>
            </w:r>
            <w:proofErr w:type="spellStart"/>
            <w:r>
              <w:t>zipcode</w:t>
            </w:r>
            <w:proofErr w:type="spellEnd"/>
          </w:p>
        </w:tc>
      </w:tr>
      <w:tr w:rsidR="005632AC" w:rsidRPr="0030283D" w14:paraId="0CC2F030" w14:textId="77777777" w:rsidTr="0030283D">
        <w:tc>
          <w:tcPr>
            <w:tcW w:w="2965" w:type="dxa"/>
          </w:tcPr>
          <w:p w14:paraId="470648B6" w14:textId="0EE58EB0" w:rsidR="005632AC" w:rsidRPr="0030283D" w:rsidRDefault="00822826" w:rsidP="005632AC">
            <w:proofErr w:type="spellStart"/>
            <w:r w:rsidRPr="00822826">
              <w:t>beer_count</w:t>
            </w:r>
            <w:proofErr w:type="spellEnd"/>
          </w:p>
        </w:tc>
        <w:tc>
          <w:tcPr>
            <w:tcW w:w="6385" w:type="dxa"/>
          </w:tcPr>
          <w:p w14:paraId="572049FA" w14:textId="428C40C2" w:rsidR="005632AC" w:rsidRPr="0030283D" w:rsidRDefault="00822826" w:rsidP="005632AC">
            <w:r>
              <w:t>Total Unique Beers produced (active &amp; inactive)</w:t>
            </w:r>
          </w:p>
        </w:tc>
      </w:tr>
      <w:tr w:rsidR="005632AC" w:rsidRPr="0030283D" w14:paraId="62B957AE" w14:textId="77777777" w:rsidTr="0030283D">
        <w:tc>
          <w:tcPr>
            <w:tcW w:w="2965" w:type="dxa"/>
          </w:tcPr>
          <w:p w14:paraId="2D851849" w14:textId="0BBCAA22" w:rsidR="005632AC" w:rsidRPr="0030283D" w:rsidRDefault="00822826" w:rsidP="005632AC">
            <w:proofErr w:type="spellStart"/>
            <w:r w:rsidRPr="00822826">
              <w:t>rating_count</w:t>
            </w:r>
            <w:proofErr w:type="spellEnd"/>
          </w:p>
        </w:tc>
        <w:tc>
          <w:tcPr>
            <w:tcW w:w="6385" w:type="dxa"/>
          </w:tcPr>
          <w:p w14:paraId="660180DC" w14:textId="77777777" w:rsidR="005632AC" w:rsidRPr="0030283D" w:rsidRDefault="005632AC" w:rsidP="005632AC"/>
        </w:tc>
      </w:tr>
      <w:tr w:rsidR="005632AC" w:rsidRPr="0030283D" w14:paraId="17F1EC6E" w14:textId="77777777" w:rsidTr="0030283D">
        <w:tc>
          <w:tcPr>
            <w:tcW w:w="2965" w:type="dxa"/>
          </w:tcPr>
          <w:p w14:paraId="7B658D4B" w14:textId="7E11E68D" w:rsidR="005632AC" w:rsidRPr="0030283D" w:rsidRDefault="00822826" w:rsidP="005632AC">
            <w:proofErr w:type="spellStart"/>
            <w:r w:rsidRPr="00822826">
              <w:t>rating_score</w:t>
            </w:r>
            <w:proofErr w:type="spellEnd"/>
          </w:p>
        </w:tc>
        <w:tc>
          <w:tcPr>
            <w:tcW w:w="6385" w:type="dxa"/>
          </w:tcPr>
          <w:p w14:paraId="01EA6359" w14:textId="77777777" w:rsidR="005632AC" w:rsidRPr="0030283D" w:rsidRDefault="005632AC" w:rsidP="005632AC"/>
        </w:tc>
      </w:tr>
      <w:tr w:rsidR="00822826" w:rsidRPr="0030283D" w14:paraId="5E5B9539" w14:textId="77777777" w:rsidTr="00822826">
        <w:tc>
          <w:tcPr>
            <w:tcW w:w="2965" w:type="dxa"/>
          </w:tcPr>
          <w:p w14:paraId="4C467873" w14:textId="30B718E4" w:rsidR="00822826" w:rsidRPr="00822826" w:rsidRDefault="00822826" w:rsidP="005632AC">
            <w:proofErr w:type="spellStart"/>
            <w:r w:rsidRPr="00822826">
              <w:t>age_on_service</w:t>
            </w:r>
            <w:proofErr w:type="spellEnd"/>
          </w:p>
        </w:tc>
        <w:tc>
          <w:tcPr>
            <w:tcW w:w="6385" w:type="dxa"/>
          </w:tcPr>
          <w:p w14:paraId="4687AF44" w14:textId="226FE51E" w:rsidR="00822826" w:rsidRPr="00822826" w:rsidRDefault="00822826" w:rsidP="005632AC">
            <w:r>
              <w:t># of Days on Untappd Application</w:t>
            </w:r>
          </w:p>
        </w:tc>
      </w:tr>
      <w:tr w:rsidR="00822826" w:rsidRPr="0030283D" w14:paraId="308620F6" w14:textId="77777777" w:rsidTr="00822826">
        <w:tc>
          <w:tcPr>
            <w:tcW w:w="2965" w:type="dxa"/>
          </w:tcPr>
          <w:p w14:paraId="7A789D85" w14:textId="3B402D62" w:rsidR="00822826" w:rsidRPr="00822826" w:rsidRDefault="00822826" w:rsidP="005632AC">
            <w:proofErr w:type="spellStart"/>
            <w:r w:rsidRPr="00822826">
              <w:t>brewery_zipcode</w:t>
            </w:r>
            <w:proofErr w:type="spellEnd"/>
          </w:p>
        </w:tc>
        <w:tc>
          <w:tcPr>
            <w:tcW w:w="6385" w:type="dxa"/>
          </w:tcPr>
          <w:p w14:paraId="003FF427" w14:textId="575DAF26" w:rsidR="00822826" w:rsidRPr="00822826" w:rsidRDefault="00822826" w:rsidP="005632AC">
            <w:r>
              <w:t xml:space="preserve">Derived from </w:t>
            </w:r>
            <w:proofErr w:type="spellStart"/>
            <w:r>
              <w:t>lat</w:t>
            </w:r>
            <w:proofErr w:type="spellEnd"/>
            <w:r>
              <w:t>\</w:t>
            </w:r>
            <w:proofErr w:type="spellStart"/>
            <w:r>
              <w:t>lng</w:t>
            </w:r>
            <w:proofErr w:type="spellEnd"/>
          </w:p>
        </w:tc>
      </w:tr>
      <w:tr w:rsidR="00822826" w:rsidRPr="0030283D" w14:paraId="1ABE9141" w14:textId="77777777" w:rsidTr="00822826">
        <w:tc>
          <w:tcPr>
            <w:tcW w:w="2965" w:type="dxa"/>
          </w:tcPr>
          <w:p w14:paraId="24AB37F7" w14:textId="5DC5FED9" w:rsidR="00822826" w:rsidRPr="00822826" w:rsidRDefault="00822826" w:rsidP="005632AC">
            <w:proofErr w:type="spellStart"/>
            <w:r w:rsidRPr="00822826">
              <w:t>neighboring_zips</w:t>
            </w:r>
            <w:proofErr w:type="spellEnd"/>
          </w:p>
        </w:tc>
        <w:tc>
          <w:tcPr>
            <w:tcW w:w="6385" w:type="dxa"/>
          </w:tcPr>
          <w:p w14:paraId="578EC23D" w14:textId="477A196D" w:rsidR="00822826" w:rsidRPr="00822826" w:rsidRDefault="00822826" w:rsidP="005632AC">
            <w:r>
              <w:t>2 nearest neighboring zip codes</w:t>
            </w:r>
          </w:p>
        </w:tc>
      </w:tr>
      <w:tr w:rsidR="00822826" w:rsidRPr="0030283D" w14:paraId="691B27EE" w14:textId="77777777" w:rsidTr="00822826">
        <w:tc>
          <w:tcPr>
            <w:tcW w:w="2965" w:type="dxa"/>
          </w:tcPr>
          <w:p w14:paraId="1BD71E17" w14:textId="010A06D0" w:rsidR="00822826" w:rsidRPr="00822826" w:rsidRDefault="00822826" w:rsidP="005632AC">
            <w:proofErr w:type="spellStart"/>
            <w:r w:rsidRPr="00822826">
              <w:t>checkins_total_count</w:t>
            </w:r>
            <w:proofErr w:type="spellEnd"/>
          </w:p>
        </w:tc>
        <w:tc>
          <w:tcPr>
            <w:tcW w:w="6385" w:type="dxa"/>
          </w:tcPr>
          <w:p w14:paraId="26AA2A07" w14:textId="38508957" w:rsidR="00822826" w:rsidRPr="00822826" w:rsidRDefault="00822826" w:rsidP="005632AC">
            <w:r>
              <w:t>Check-ins for life of brewery</w:t>
            </w:r>
          </w:p>
        </w:tc>
      </w:tr>
      <w:tr w:rsidR="00822826" w:rsidRPr="0030283D" w14:paraId="683DB44C" w14:textId="77777777" w:rsidTr="00822826">
        <w:tc>
          <w:tcPr>
            <w:tcW w:w="2965" w:type="dxa"/>
          </w:tcPr>
          <w:p w14:paraId="51D7CA0C" w14:textId="613428AF" w:rsidR="00822826" w:rsidRPr="00822826" w:rsidRDefault="00822826" w:rsidP="005632AC">
            <w:proofErr w:type="spellStart"/>
            <w:r w:rsidRPr="00822826">
              <w:t>checkins_unique_count</w:t>
            </w:r>
            <w:proofErr w:type="spellEnd"/>
          </w:p>
        </w:tc>
        <w:tc>
          <w:tcPr>
            <w:tcW w:w="6385" w:type="dxa"/>
          </w:tcPr>
          <w:p w14:paraId="5E6F2079" w14:textId="142FE2F1" w:rsidR="00822826" w:rsidRPr="00822826" w:rsidRDefault="00822826" w:rsidP="005632AC">
            <w:r>
              <w:t>Unique number of users</w:t>
            </w:r>
          </w:p>
        </w:tc>
      </w:tr>
      <w:tr w:rsidR="00822826" w:rsidRPr="0030283D" w14:paraId="23A6017E" w14:textId="77777777" w:rsidTr="00822826">
        <w:tc>
          <w:tcPr>
            <w:tcW w:w="2965" w:type="dxa"/>
          </w:tcPr>
          <w:p w14:paraId="0D722849" w14:textId="0DF7E0A6" w:rsidR="00822826" w:rsidRPr="00822826" w:rsidRDefault="00822826" w:rsidP="005632AC">
            <w:proofErr w:type="spellStart"/>
            <w:r w:rsidRPr="00822826">
              <w:t>checkins_monthly_count</w:t>
            </w:r>
            <w:proofErr w:type="spellEnd"/>
          </w:p>
        </w:tc>
        <w:tc>
          <w:tcPr>
            <w:tcW w:w="6385" w:type="dxa"/>
          </w:tcPr>
          <w:p w14:paraId="6F802F5D" w14:textId="64549896" w:rsidR="00822826" w:rsidRPr="0030283D" w:rsidRDefault="00822826" w:rsidP="005632AC">
            <w:pPr>
              <w:rPr>
                <w:b/>
                <w:bCs/>
              </w:rPr>
            </w:pPr>
            <w:r>
              <w:t xml:space="preserve">Monthly </w:t>
            </w:r>
            <w:proofErr w:type="spellStart"/>
            <w:r>
              <w:t>checkins</w:t>
            </w:r>
            <w:proofErr w:type="spellEnd"/>
            <w:r>
              <w:t xml:space="preserve"> – </w:t>
            </w:r>
            <w:r>
              <w:rPr>
                <w:b/>
                <w:bCs/>
              </w:rPr>
              <w:t>Response variable</w:t>
            </w:r>
          </w:p>
        </w:tc>
      </w:tr>
      <w:tr w:rsidR="00822826" w:rsidRPr="0030283D" w14:paraId="39981861" w14:textId="77777777" w:rsidTr="00822826">
        <w:tc>
          <w:tcPr>
            <w:tcW w:w="2965" w:type="dxa"/>
          </w:tcPr>
          <w:p w14:paraId="3293F83F" w14:textId="60BA21B9" w:rsidR="00822826" w:rsidRPr="00822826" w:rsidRDefault="00822826" w:rsidP="005632AC">
            <w:proofErr w:type="spellStart"/>
            <w:r w:rsidRPr="00822826">
              <w:t>checkins_weekly_count</w:t>
            </w:r>
            <w:proofErr w:type="spellEnd"/>
          </w:p>
        </w:tc>
        <w:tc>
          <w:tcPr>
            <w:tcW w:w="6385" w:type="dxa"/>
          </w:tcPr>
          <w:p w14:paraId="71A74893" w14:textId="587284E4" w:rsidR="00822826" w:rsidRPr="00822826" w:rsidRDefault="00822826" w:rsidP="005632AC">
            <w:r>
              <w:t>Weekly check-ins</w:t>
            </w:r>
          </w:p>
        </w:tc>
      </w:tr>
    </w:tbl>
    <w:p w14:paraId="7BF2A2FD" w14:textId="77777777" w:rsidR="0030283D" w:rsidRDefault="0030283D" w:rsidP="005632AC">
      <w:pPr>
        <w:rPr>
          <w:b/>
          <w:bCs/>
        </w:rPr>
      </w:pPr>
    </w:p>
    <w:p w14:paraId="6E1116B9" w14:textId="1BBEA5FD" w:rsidR="00822826" w:rsidRDefault="00822826" w:rsidP="005632AC">
      <w:pPr>
        <w:rPr>
          <w:b/>
          <w:bCs/>
        </w:rPr>
      </w:pPr>
      <w:r>
        <w:rPr>
          <w:b/>
          <w:bCs/>
        </w:rPr>
        <w:t>ArcGIS Demographic</w:t>
      </w:r>
    </w:p>
    <w:tbl>
      <w:tblPr>
        <w:tblStyle w:val="TableGrid"/>
        <w:tblW w:w="10075" w:type="dxa"/>
        <w:tblLook w:val="04A0" w:firstRow="1" w:lastRow="0" w:firstColumn="1" w:lastColumn="0" w:noHBand="0" w:noVBand="1"/>
      </w:tblPr>
      <w:tblGrid>
        <w:gridCol w:w="7015"/>
        <w:gridCol w:w="1637"/>
        <w:gridCol w:w="1423"/>
      </w:tblGrid>
      <w:tr w:rsidR="0030283D" w14:paraId="7E200DBC" w14:textId="77777777" w:rsidTr="0030283D">
        <w:trPr>
          <w:trHeight w:val="320"/>
        </w:trPr>
        <w:tc>
          <w:tcPr>
            <w:tcW w:w="7015" w:type="dxa"/>
            <w:noWrap/>
            <w:hideMark/>
          </w:tcPr>
          <w:p w14:paraId="715EBCAE" w14:textId="77777777" w:rsidR="0030283D" w:rsidRDefault="0030283D">
            <w:pPr>
              <w:rPr>
                <w:rFonts w:ascii="Calibri" w:hAnsi="Calibri" w:cs="Calibri"/>
                <w:color w:val="000000"/>
              </w:rPr>
            </w:pPr>
            <w:r>
              <w:rPr>
                <w:rFonts w:ascii="Calibri" w:hAnsi="Calibri" w:cs="Calibri"/>
                <w:color w:val="000000"/>
              </w:rPr>
              <w:t>OBJECTID</w:t>
            </w:r>
          </w:p>
        </w:tc>
        <w:tc>
          <w:tcPr>
            <w:tcW w:w="1637" w:type="dxa"/>
          </w:tcPr>
          <w:p w14:paraId="758DA1C1" w14:textId="56C2D80D" w:rsidR="0030283D" w:rsidRDefault="0030283D">
            <w:pPr>
              <w:rPr>
                <w:rFonts w:ascii="Calibri" w:hAnsi="Calibri" w:cs="Calibri"/>
                <w:color w:val="000000"/>
              </w:rPr>
            </w:pPr>
            <w:r>
              <w:rPr>
                <w:rFonts w:ascii="Calibri" w:hAnsi="Calibri" w:cs="Calibri"/>
                <w:color w:val="000000"/>
              </w:rPr>
              <w:t>Include?</w:t>
            </w:r>
          </w:p>
        </w:tc>
        <w:tc>
          <w:tcPr>
            <w:tcW w:w="1423" w:type="dxa"/>
            <w:noWrap/>
            <w:hideMark/>
          </w:tcPr>
          <w:p w14:paraId="5A7964E2" w14:textId="70EAAA21" w:rsidR="0030283D" w:rsidRDefault="0030283D">
            <w:pPr>
              <w:rPr>
                <w:rFonts w:ascii="Calibri" w:hAnsi="Calibri" w:cs="Calibri"/>
                <w:color w:val="000000"/>
              </w:rPr>
            </w:pPr>
            <w:r>
              <w:rPr>
                <w:rFonts w:ascii="Calibri" w:hAnsi="Calibri" w:cs="Calibri"/>
                <w:color w:val="000000"/>
              </w:rPr>
              <w:t>next 2 zips?</w:t>
            </w:r>
          </w:p>
        </w:tc>
      </w:tr>
      <w:tr w:rsidR="0030283D" w14:paraId="48F203EA" w14:textId="77777777" w:rsidTr="0030283D">
        <w:trPr>
          <w:trHeight w:val="320"/>
        </w:trPr>
        <w:tc>
          <w:tcPr>
            <w:tcW w:w="7015" w:type="dxa"/>
            <w:noWrap/>
            <w:hideMark/>
          </w:tcPr>
          <w:p w14:paraId="2EBBEB1F" w14:textId="77777777" w:rsidR="0030283D" w:rsidRDefault="0030283D">
            <w:pPr>
              <w:rPr>
                <w:rFonts w:ascii="Calibri" w:hAnsi="Calibri" w:cs="Calibri"/>
                <w:color w:val="000000"/>
              </w:rPr>
            </w:pPr>
            <w:r>
              <w:rPr>
                <w:rFonts w:ascii="Calibri" w:hAnsi="Calibri" w:cs="Calibri"/>
                <w:color w:val="000000"/>
              </w:rPr>
              <w:t>ID</w:t>
            </w:r>
          </w:p>
        </w:tc>
        <w:tc>
          <w:tcPr>
            <w:tcW w:w="1637" w:type="dxa"/>
          </w:tcPr>
          <w:p w14:paraId="2E075331" w14:textId="77777777" w:rsidR="0030283D" w:rsidRDefault="0030283D">
            <w:pPr>
              <w:rPr>
                <w:rFonts w:ascii="Calibri" w:hAnsi="Calibri" w:cs="Calibri"/>
                <w:color w:val="000000"/>
              </w:rPr>
            </w:pPr>
          </w:p>
        </w:tc>
        <w:tc>
          <w:tcPr>
            <w:tcW w:w="1423" w:type="dxa"/>
            <w:noWrap/>
            <w:hideMark/>
          </w:tcPr>
          <w:p w14:paraId="7A37C79E" w14:textId="55836D5C" w:rsidR="0030283D" w:rsidRDefault="0030283D">
            <w:pPr>
              <w:rPr>
                <w:rFonts w:ascii="Calibri" w:hAnsi="Calibri" w:cs="Calibri"/>
                <w:color w:val="000000"/>
              </w:rPr>
            </w:pPr>
          </w:p>
        </w:tc>
      </w:tr>
      <w:tr w:rsidR="0030283D" w14:paraId="3A9D8902" w14:textId="77777777" w:rsidTr="0030283D">
        <w:trPr>
          <w:trHeight w:val="320"/>
        </w:trPr>
        <w:tc>
          <w:tcPr>
            <w:tcW w:w="7015" w:type="dxa"/>
            <w:noWrap/>
            <w:hideMark/>
          </w:tcPr>
          <w:p w14:paraId="078D0A3E" w14:textId="77777777" w:rsidR="0030283D" w:rsidRDefault="0030283D">
            <w:pPr>
              <w:rPr>
                <w:rFonts w:ascii="Calibri" w:hAnsi="Calibri" w:cs="Calibri"/>
                <w:color w:val="000000"/>
              </w:rPr>
            </w:pPr>
            <w:r>
              <w:rPr>
                <w:rFonts w:ascii="Calibri" w:hAnsi="Calibri" w:cs="Calibri"/>
                <w:color w:val="000000"/>
              </w:rPr>
              <w:t>NAME</w:t>
            </w:r>
          </w:p>
        </w:tc>
        <w:tc>
          <w:tcPr>
            <w:tcW w:w="1637" w:type="dxa"/>
          </w:tcPr>
          <w:p w14:paraId="6627E705" w14:textId="77777777" w:rsidR="0030283D" w:rsidRDefault="0030283D">
            <w:pPr>
              <w:rPr>
                <w:rFonts w:ascii="Calibri" w:hAnsi="Calibri" w:cs="Calibri"/>
                <w:color w:val="000000"/>
              </w:rPr>
            </w:pPr>
          </w:p>
        </w:tc>
        <w:tc>
          <w:tcPr>
            <w:tcW w:w="1423" w:type="dxa"/>
            <w:noWrap/>
            <w:hideMark/>
          </w:tcPr>
          <w:p w14:paraId="48CEA505" w14:textId="6A0F4070" w:rsidR="0030283D" w:rsidRDefault="0030283D">
            <w:pPr>
              <w:rPr>
                <w:rFonts w:ascii="Calibri" w:hAnsi="Calibri" w:cs="Calibri"/>
                <w:color w:val="000000"/>
              </w:rPr>
            </w:pPr>
          </w:p>
        </w:tc>
      </w:tr>
      <w:tr w:rsidR="0030283D" w14:paraId="6F7D4C6B" w14:textId="77777777" w:rsidTr="0030283D">
        <w:trPr>
          <w:trHeight w:val="320"/>
        </w:trPr>
        <w:tc>
          <w:tcPr>
            <w:tcW w:w="7015" w:type="dxa"/>
            <w:noWrap/>
            <w:hideMark/>
          </w:tcPr>
          <w:p w14:paraId="489DE38C" w14:textId="77777777" w:rsidR="0030283D" w:rsidRDefault="0030283D">
            <w:pPr>
              <w:rPr>
                <w:rFonts w:ascii="Calibri" w:hAnsi="Calibri" w:cs="Calibri"/>
                <w:color w:val="000000"/>
              </w:rPr>
            </w:pPr>
            <w:r>
              <w:rPr>
                <w:rFonts w:ascii="Calibri" w:hAnsi="Calibri" w:cs="Calibri"/>
                <w:color w:val="000000"/>
              </w:rPr>
              <w:t>STATE_NAME</w:t>
            </w:r>
          </w:p>
        </w:tc>
        <w:tc>
          <w:tcPr>
            <w:tcW w:w="1637" w:type="dxa"/>
          </w:tcPr>
          <w:p w14:paraId="7B9CE54E" w14:textId="77777777" w:rsidR="0030283D" w:rsidRDefault="0030283D">
            <w:pPr>
              <w:rPr>
                <w:rFonts w:ascii="Calibri" w:hAnsi="Calibri" w:cs="Calibri"/>
                <w:color w:val="000000"/>
              </w:rPr>
            </w:pPr>
          </w:p>
        </w:tc>
        <w:tc>
          <w:tcPr>
            <w:tcW w:w="1423" w:type="dxa"/>
            <w:noWrap/>
            <w:hideMark/>
          </w:tcPr>
          <w:p w14:paraId="6C2F592F" w14:textId="23D69EF5" w:rsidR="0030283D" w:rsidRDefault="0030283D">
            <w:pPr>
              <w:rPr>
                <w:rFonts w:ascii="Calibri" w:hAnsi="Calibri" w:cs="Calibri"/>
                <w:color w:val="000000"/>
              </w:rPr>
            </w:pPr>
          </w:p>
        </w:tc>
      </w:tr>
      <w:tr w:rsidR="0030283D" w14:paraId="17ED42E9" w14:textId="77777777" w:rsidTr="0030283D">
        <w:trPr>
          <w:trHeight w:val="320"/>
        </w:trPr>
        <w:tc>
          <w:tcPr>
            <w:tcW w:w="7015" w:type="dxa"/>
            <w:noWrap/>
            <w:hideMark/>
          </w:tcPr>
          <w:p w14:paraId="34E997E3" w14:textId="77777777" w:rsidR="0030283D" w:rsidRDefault="0030283D">
            <w:pPr>
              <w:rPr>
                <w:rFonts w:ascii="Calibri" w:hAnsi="Calibri" w:cs="Calibri"/>
                <w:color w:val="000000"/>
              </w:rPr>
            </w:pPr>
            <w:r>
              <w:rPr>
                <w:rFonts w:ascii="Calibri" w:hAnsi="Calibri" w:cs="Calibri"/>
                <w:color w:val="000000"/>
              </w:rPr>
              <w:lastRenderedPageBreak/>
              <w:t>ST_ABBREV</w:t>
            </w:r>
          </w:p>
        </w:tc>
        <w:tc>
          <w:tcPr>
            <w:tcW w:w="1637" w:type="dxa"/>
          </w:tcPr>
          <w:p w14:paraId="5D1B0A0D" w14:textId="77777777" w:rsidR="0030283D" w:rsidRDefault="0030283D">
            <w:pPr>
              <w:rPr>
                <w:rFonts w:ascii="Calibri" w:hAnsi="Calibri" w:cs="Calibri"/>
                <w:color w:val="000000"/>
              </w:rPr>
            </w:pPr>
          </w:p>
        </w:tc>
        <w:tc>
          <w:tcPr>
            <w:tcW w:w="1423" w:type="dxa"/>
            <w:noWrap/>
            <w:hideMark/>
          </w:tcPr>
          <w:p w14:paraId="0074B26A" w14:textId="4D15EC67" w:rsidR="0030283D" w:rsidRDefault="0030283D">
            <w:pPr>
              <w:rPr>
                <w:rFonts w:ascii="Calibri" w:hAnsi="Calibri" w:cs="Calibri"/>
                <w:color w:val="000000"/>
              </w:rPr>
            </w:pPr>
          </w:p>
        </w:tc>
      </w:tr>
      <w:tr w:rsidR="0030283D" w14:paraId="36D9CF94" w14:textId="77777777" w:rsidTr="0030283D">
        <w:trPr>
          <w:trHeight w:val="320"/>
        </w:trPr>
        <w:tc>
          <w:tcPr>
            <w:tcW w:w="7015" w:type="dxa"/>
            <w:noWrap/>
            <w:hideMark/>
          </w:tcPr>
          <w:p w14:paraId="042C932E" w14:textId="77777777" w:rsidR="0030283D" w:rsidRDefault="0030283D">
            <w:pPr>
              <w:rPr>
                <w:rFonts w:ascii="Calibri" w:hAnsi="Calibri" w:cs="Calibri"/>
                <w:color w:val="000000"/>
              </w:rPr>
            </w:pPr>
            <w:r>
              <w:rPr>
                <w:rFonts w:ascii="Calibri" w:hAnsi="Calibri" w:cs="Calibri"/>
                <w:color w:val="000000"/>
              </w:rPr>
              <w:t>2018 Total Population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2AC5E0B3" w14:textId="0BE75E3A" w:rsidR="0030283D" w:rsidRDefault="0030283D">
            <w:pPr>
              <w:rPr>
                <w:rFonts w:ascii="Calibri" w:hAnsi="Calibri" w:cs="Calibri"/>
                <w:color w:val="000000"/>
              </w:rPr>
            </w:pPr>
            <w:r>
              <w:rPr>
                <w:rFonts w:ascii="Calibri" w:hAnsi="Calibri" w:cs="Calibri"/>
                <w:color w:val="000000"/>
              </w:rPr>
              <w:t>Y</w:t>
            </w:r>
          </w:p>
        </w:tc>
        <w:tc>
          <w:tcPr>
            <w:tcW w:w="1423" w:type="dxa"/>
            <w:noWrap/>
            <w:hideMark/>
          </w:tcPr>
          <w:p w14:paraId="3D1702F9" w14:textId="715D7E5E" w:rsidR="0030283D" w:rsidRDefault="0030283D">
            <w:pPr>
              <w:rPr>
                <w:rFonts w:ascii="Calibri" w:hAnsi="Calibri" w:cs="Calibri"/>
                <w:color w:val="000000"/>
              </w:rPr>
            </w:pPr>
            <w:r>
              <w:rPr>
                <w:rFonts w:ascii="Calibri" w:hAnsi="Calibri" w:cs="Calibri"/>
                <w:color w:val="000000"/>
              </w:rPr>
              <w:t>Sum</w:t>
            </w:r>
          </w:p>
        </w:tc>
      </w:tr>
      <w:tr w:rsidR="0030283D" w14:paraId="44A4A5F7" w14:textId="77777777" w:rsidTr="0030283D">
        <w:trPr>
          <w:trHeight w:val="320"/>
        </w:trPr>
        <w:tc>
          <w:tcPr>
            <w:tcW w:w="7015" w:type="dxa"/>
            <w:noWrap/>
            <w:hideMark/>
          </w:tcPr>
          <w:p w14:paraId="5CFD3D13" w14:textId="77777777" w:rsidR="0030283D" w:rsidRDefault="0030283D">
            <w:pPr>
              <w:rPr>
                <w:rFonts w:ascii="Calibri" w:hAnsi="Calibri" w:cs="Calibri"/>
                <w:color w:val="000000"/>
              </w:rPr>
            </w:pPr>
            <w:r>
              <w:rPr>
                <w:rFonts w:ascii="Calibri" w:hAnsi="Calibri" w:cs="Calibri"/>
                <w:color w:val="000000"/>
              </w:rPr>
              <w:t>2018 Household Population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23F9DF12" w14:textId="46169DA7" w:rsidR="0030283D" w:rsidRDefault="0030283D">
            <w:pPr>
              <w:rPr>
                <w:rFonts w:ascii="Calibri" w:hAnsi="Calibri" w:cs="Calibri"/>
                <w:color w:val="000000"/>
              </w:rPr>
            </w:pPr>
            <w:r>
              <w:rPr>
                <w:rFonts w:ascii="Calibri" w:hAnsi="Calibri" w:cs="Calibri"/>
                <w:color w:val="000000"/>
              </w:rPr>
              <w:t>Y</w:t>
            </w:r>
          </w:p>
        </w:tc>
        <w:tc>
          <w:tcPr>
            <w:tcW w:w="1423" w:type="dxa"/>
            <w:noWrap/>
            <w:hideMark/>
          </w:tcPr>
          <w:p w14:paraId="7A1CF9B6" w14:textId="0449F2F2" w:rsidR="0030283D" w:rsidRDefault="0030283D">
            <w:pPr>
              <w:rPr>
                <w:rFonts w:ascii="Calibri" w:hAnsi="Calibri" w:cs="Calibri"/>
                <w:color w:val="000000"/>
              </w:rPr>
            </w:pPr>
            <w:r>
              <w:rPr>
                <w:rFonts w:ascii="Calibri" w:hAnsi="Calibri" w:cs="Calibri"/>
                <w:color w:val="000000"/>
              </w:rPr>
              <w:t>Sum</w:t>
            </w:r>
          </w:p>
        </w:tc>
      </w:tr>
      <w:tr w:rsidR="0030283D" w14:paraId="4CEA7E58" w14:textId="77777777" w:rsidTr="0030283D">
        <w:trPr>
          <w:trHeight w:val="320"/>
        </w:trPr>
        <w:tc>
          <w:tcPr>
            <w:tcW w:w="7015" w:type="dxa"/>
            <w:noWrap/>
            <w:hideMark/>
          </w:tcPr>
          <w:p w14:paraId="7B7FCF77" w14:textId="77777777" w:rsidR="0030283D" w:rsidRDefault="0030283D">
            <w:pPr>
              <w:rPr>
                <w:rFonts w:ascii="Calibri" w:hAnsi="Calibri" w:cs="Calibri"/>
                <w:color w:val="000000"/>
              </w:rPr>
            </w:pPr>
            <w:r>
              <w:rPr>
                <w:rFonts w:ascii="Calibri" w:hAnsi="Calibri" w:cs="Calibri"/>
                <w:color w:val="000000"/>
              </w:rPr>
              <w:t>2018 Population Density (Pop per Square Mile)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538285C7" w14:textId="77777777" w:rsidR="0030283D" w:rsidRDefault="0030283D">
            <w:pPr>
              <w:rPr>
                <w:rFonts w:ascii="Calibri" w:hAnsi="Calibri" w:cs="Calibri"/>
                <w:color w:val="000000"/>
              </w:rPr>
            </w:pPr>
          </w:p>
        </w:tc>
        <w:tc>
          <w:tcPr>
            <w:tcW w:w="1423" w:type="dxa"/>
            <w:noWrap/>
            <w:hideMark/>
          </w:tcPr>
          <w:p w14:paraId="71470728" w14:textId="43EF6F02" w:rsidR="0030283D" w:rsidRDefault="0030283D">
            <w:pPr>
              <w:rPr>
                <w:rFonts w:ascii="Calibri" w:hAnsi="Calibri" w:cs="Calibri"/>
                <w:color w:val="000000"/>
              </w:rPr>
            </w:pPr>
          </w:p>
        </w:tc>
      </w:tr>
      <w:tr w:rsidR="0030283D" w14:paraId="61479757" w14:textId="77777777" w:rsidTr="0030283D">
        <w:trPr>
          <w:trHeight w:val="320"/>
        </w:trPr>
        <w:tc>
          <w:tcPr>
            <w:tcW w:w="7015" w:type="dxa"/>
            <w:noWrap/>
            <w:hideMark/>
          </w:tcPr>
          <w:p w14:paraId="5AFDD6B3" w14:textId="77777777" w:rsidR="0030283D" w:rsidRDefault="0030283D">
            <w:pPr>
              <w:rPr>
                <w:rFonts w:ascii="Calibri" w:hAnsi="Calibri" w:cs="Calibri"/>
                <w:color w:val="000000"/>
              </w:rPr>
            </w:pPr>
            <w:r>
              <w:rPr>
                <w:rFonts w:ascii="Calibri" w:hAnsi="Calibri" w:cs="Calibri"/>
                <w:color w:val="000000"/>
              </w:rPr>
              <w:t>2018 Total Households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7A0A78E5" w14:textId="6CAAED8D" w:rsidR="0030283D" w:rsidRDefault="0030283D">
            <w:pPr>
              <w:rPr>
                <w:rFonts w:ascii="Calibri" w:hAnsi="Calibri" w:cs="Calibri"/>
                <w:color w:val="000000"/>
              </w:rPr>
            </w:pPr>
            <w:r>
              <w:rPr>
                <w:rFonts w:ascii="Calibri" w:hAnsi="Calibri" w:cs="Calibri"/>
                <w:color w:val="000000"/>
              </w:rPr>
              <w:t>Y</w:t>
            </w:r>
          </w:p>
        </w:tc>
        <w:tc>
          <w:tcPr>
            <w:tcW w:w="1423" w:type="dxa"/>
            <w:noWrap/>
            <w:hideMark/>
          </w:tcPr>
          <w:p w14:paraId="57227DF9" w14:textId="51530C44" w:rsidR="0030283D" w:rsidRDefault="0030283D">
            <w:pPr>
              <w:rPr>
                <w:rFonts w:ascii="Calibri" w:hAnsi="Calibri" w:cs="Calibri"/>
                <w:color w:val="000000"/>
              </w:rPr>
            </w:pPr>
            <w:r>
              <w:rPr>
                <w:rFonts w:ascii="Calibri" w:hAnsi="Calibri" w:cs="Calibri"/>
                <w:color w:val="000000"/>
              </w:rPr>
              <w:t>Sum</w:t>
            </w:r>
          </w:p>
        </w:tc>
      </w:tr>
      <w:tr w:rsidR="0030283D" w14:paraId="51636708" w14:textId="77777777" w:rsidTr="0030283D">
        <w:trPr>
          <w:trHeight w:val="320"/>
        </w:trPr>
        <w:tc>
          <w:tcPr>
            <w:tcW w:w="7015" w:type="dxa"/>
            <w:noWrap/>
            <w:hideMark/>
          </w:tcPr>
          <w:p w14:paraId="1285D54D" w14:textId="77777777" w:rsidR="0030283D" w:rsidRDefault="0030283D">
            <w:pPr>
              <w:rPr>
                <w:rFonts w:ascii="Calibri" w:hAnsi="Calibri" w:cs="Calibri"/>
                <w:color w:val="000000"/>
              </w:rPr>
            </w:pPr>
            <w:r>
              <w:rPr>
                <w:rFonts w:ascii="Calibri" w:hAnsi="Calibri" w:cs="Calibri"/>
                <w:color w:val="000000"/>
              </w:rPr>
              <w:t>2018 Average Household Size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17CC064D" w14:textId="77777777" w:rsidR="0030283D" w:rsidRDefault="0030283D">
            <w:pPr>
              <w:rPr>
                <w:rFonts w:ascii="Calibri" w:hAnsi="Calibri" w:cs="Calibri"/>
                <w:color w:val="000000"/>
              </w:rPr>
            </w:pPr>
          </w:p>
        </w:tc>
        <w:tc>
          <w:tcPr>
            <w:tcW w:w="1423" w:type="dxa"/>
            <w:noWrap/>
            <w:hideMark/>
          </w:tcPr>
          <w:p w14:paraId="3354A5A5" w14:textId="7ECCF47B" w:rsidR="0030283D" w:rsidRDefault="0030283D">
            <w:pPr>
              <w:rPr>
                <w:rFonts w:ascii="Calibri" w:hAnsi="Calibri" w:cs="Calibri"/>
                <w:color w:val="000000"/>
              </w:rPr>
            </w:pPr>
          </w:p>
        </w:tc>
      </w:tr>
      <w:tr w:rsidR="0030283D" w14:paraId="605AB302" w14:textId="77777777" w:rsidTr="0030283D">
        <w:trPr>
          <w:trHeight w:val="320"/>
        </w:trPr>
        <w:tc>
          <w:tcPr>
            <w:tcW w:w="7015" w:type="dxa"/>
            <w:noWrap/>
            <w:hideMark/>
          </w:tcPr>
          <w:p w14:paraId="6D7491AB" w14:textId="77777777" w:rsidR="0030283D" w:rsidRDefault="0030283D">
            <w:pPr>
              <w:rPr>
                <w:rFonts w:ascii="Calibri" w:hAnsi="Calibri" w:cs="Calibri"/>
                <w:color w:val="000000"/>
              </w:rPr>
            </w:pPr>
            <w:r>
              <w:rPr>
                <w:rFonts w:ascii="Calibri" w:hAnsi="Calibri" w:cs="Calibri"/>
                <w:color w:val="000000"/>
              </w:rPr>
              <w:t>2010-2018 Population: Annual Growth Rate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572B5A58" w14:textId="77777777" w:rsidR="0030283D" w:rsidRDefault="0030283D">
            <w:pPr>
              <w:rPr>
                <w:rFonts w:ascii="Calibri" w:hAnsi="Calibri" w:cs="Calibri"/>
                <w:color w:val="000000"/>
              </w:rPr>
            </w:pPr>
          </w:p>
        </w:tc>
        <w:tc>
          <w:tcPr>
            <w:tcW w:w="1423" w:type="dxa"/>
            <w:noWrap/>
            <w:hideMark/>
          </w:tcPr>
          <w:p w14:paraId="2C053F50" w14:textId="091A75F1" w:rsidR="0030283D" w:rsidRDefault="0030283D">
            <w:pPr>
              <w:rPr>
                <w:rFonts w:ascii="Calibri" w:hAnsi="Calibri" w:cs="Calibri"/>
                <w:color w:val="000000"/>
              </w:rPr>
            </w:pPr>
          </w:p>
        </w:tc>
      </w:tr>
      <w:tr w:rsidR="0030283D" w14:paraId="77278274" w14:textId="77777777" w:rsidTr="0030283D">
        <w:trPr>
          <w:trHeight w:val="320"/>
        </w:trPr>
        <w:tc>
          <w:tcPr>
            <w:tcW w:w="7015" w:type="dxa"/>
            <w:noWrap/>
            <w:hideMark/>
          </w:tcPr>
          <w:p w14:paraId="1292307E" w14:textId="77777777" w:rsidR="0030283D" w:rsidRDefault="0030283D">
            <w:pPr>
              <w:rPr>
                <w:rFonts w:ascii="Calibri" w:hAnsi="Calibri" w:cs="Calibri"/>
                <w:color w:val="000000"/>
              </w:rPr>
            </w:pPr>
            <w:r>
              <w:rPr>
                <w:rFonts w:ascii="Calibri" w:hAnsi="Calibri" w:cs="Calibri"/>
                <w:color w:val="000000"/>
              </w:rPr>
              <w:t>2010-2018 Households: Annual Growth Rate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6928093B" w14:textId="77777777" w:rsidR="0030283D" w:rsidRDefault="0030283D">
            <w:pPr>
              <w:rPr>
                <w:rFonts w:ascii="Calibri" w:hAnsi="Calibri" w:cs="Calibri"/>
                <w:color w:val="000000"/>
              </w:rPr>
            </w:pPr>
          </w:p>
        </w:tc>
        <w:tc>
          <w:tcPr>
            <w:tcW w:w="1423" w:type="dxa"/>
            <w:noWrap/>
            <w:hideMark/>
          </w:tcPr>
          <w:p w14:paraId="0D5B004F" w14:textId="3535B9DC" w:rsidR="0030283D" w:rsidRDefault="0030283D">
            <w:pPr>
              <w:rPr>
                <w:rFonts w:ascii="Calibri" w:hAnsi="Calibri" w:cs="Calibri"/>
                <w:color w:val="000000"/>
              </w:rPr>
            </w:pPr>
          </w:p>
        </w:tc>
      </w:tr>
      <w:tr w:rsidR="0030283D" w14:paraId="394BB177" w14:textId="77777777" w:rsidTr="0030283D">
        <w:trPr>
          <w:trHeight w:val="320"/>
        </w:trPr>
        <w:tc>
          <w:tcPr>
            <w:tcW w:w="7015" w:type="dxa"/>
            <w:noWrap/>
            <w:hideMark/>
          </w:tcPr>
          <w:p w14:paraId="41C49F57" w14:textId="77777777" w:rsidR="0030283D" w:rsidRDefault="0030283D">
            <w:pPr>
              <w:rPr>
                <w:rFonts w:ascii="Calibri" w:hAnsi="Calibri" w:cs="Calibri"/>
                <w:color w:val="000000"/>
              </w:rPr>
            </w:pPr>
            <w:r>
              <w:rPr>
                <w:rFonts w:ascii="Calibri" w:hAnsi="Calibri" w:cs="Calibri"/>
                <w:color w:val="000000"/>
              </w:rPr>
              <w:t>2018 Generation Alpha Population (Born 2017 or Later)</w:t>
            </w:r>
          </w:p>
        </w:tc>
        <w:tc>
          <w:tcPr>
            <w:tcW w:w="1637" w:type="dxa"/>
          </w:tcPr>
          <w:p w14:paraId="04D07960" w14:textId="77777777" w:rsidR="0030283D" w:rsidRDefault="0030283D">
            <w:pPr>
              <w:rPr>
                <w:rFonts w:ascii="Calibri" w:hAnsi="Calibri" w:cs="Calibri"/>
                <w:color w:val="000000"/>
              </w:rPr>
            </w:pPr>
          </w:p>
        </w:tc>
        <w:tc>
          <w:tcPr>
            <w:tcW w:w="1423" w:type="dxa"/>
            <w:noWrap/>
            <w:hideMark/>
          </w:tcPr>
          <w:p w14:paraId="2F21A88B" w14:textId="3FF7143F" w:rsidR="0030283D" w:rsidRDefault="0030283D">
            <w:pPr>
              <w:rPr>
                <w:rFonts w:ascii="Calibri" w:hAnsi="Calibri" w:cs="Calibri"/>
                <w:color w:val="000000"/>
              </w:rPr>
            </w:pPr>
          </w:p>
        </w:tc>
      </w:tr>
      <w:tr w:rsidR="0030283D" w14:paraId="159C9E1A" w14:textId="77777777" w:rsidTr="0030283D">
        <w:trPr>
          <w:trHeight w:val="320"/>
        </w:trPr>
        <w:tc>
          <w:tcPr>
            <w:tcW w:w="7015" w:type="dxa"/>
            <w:noWrap/>
            <w:hideMark/>
          </w:tcPr>
          <w:p w14:paraId="27E3FB52" w14:textId="77777777" w:rsidR="0030283D" w:rsidRDefault="0030283D">
            <w:pPr>
              <w:rPr>
                <w:rFonts w:ascii="Calibri" w:hAnsi="Calibri" w:cs="Calibri"/>
                <w:color w:val="000000"/>
              </w:rPr>
            </w:pPr>
            <w:r>
              <w:rPr>
                <w:rFonts w:ascii="Calibri" w:hAnsi="Calibri" w:cs="Calibri"/>
                <w:color w:val="000000"/>
              </w:rPr>
              <w:t>2018 Generation Z Population (Born 1999 to 2016)</w:t>
            </w:r>
          </w:p>
        </w:tc>
        <w:tc>
          <w:tcPr>
            <w:tcW w:w="1637" w:type="dxa"/>
          </w:tcPr>
          <w:p w14:paraId="71560C12" w14:textId="74682AE9" w:rsidR="0030283D" w:rsidRDefault="0030283D">
            <w:pPr>
              <w:rPr>
                <w:rFonts w:ascii="Calibri" w:hAnsi="Calibri" w:cs="Calibri"/>
                <w:color w:val="000000"/>
              </w:rPr>
            </w:pPr>
            <w:r>
              <w:rPr>
                <w:rFonts w:ascii="Calibri" w:hAnsi="Calibri" w:cs="Calibri"/>
                <w:color w:val="000000"/>
              </w:rPr>
              <w:t>Y</w:t>
            </w:r>
          </w:p>
        </w:tc>
        <w:tc>
          <w:tcPr>
            <w:tcW w:w="1423" w:type="dxa"/>
            <w:noWrap/>
            <w:hideMark/>
          </w:tcPr>
          <w:p w14:paraId="702D5180" w14:textId="4CCD0C19" w:rsidR="0030283D" w:rsidRDefault="0030283D">
            <w:pPr>
              <w:rPr>
                <w:rFonts w:ascii="Calibri" w:hAnsi="Calibri" w:cs="Calibri"/>
                <w:color w:val="000000"/>
              </w:rPr>
            </w:pPr>
            <w:r>
              <w:rPr>
                <w:rFonts w:ascii="Calibri" w:hAnsi="Calibri" w:cs="Calibri"/>
                <w:color w:val="000000"/>
              </w:rPr>
              <w:t>Sum</w:t>
            </w:r>
          </w:p>
        </w:tc>
      </w:tr>
      <w:tr w:rsidR="0030283D" w14:paraId="390D567F" w14:textId="77777777" w:rsidTr="0030283D">
        <w:trPr>
          <w:trHeight w:val="320"/>
        </w:trPr>
        <w:tc>
          <w:tcPr>
            <w:tcW w:w="7015" w:type="dxa"/>
            <w:noWrap/>
            <w:hideMark/>
          </w:tcPr>
          <w:p w14:paraId="346A1600" w14:textId="77777777" w:rsidR="0030283D" w:rsidRDefault="0030283D">
            <w:pPr>
              <w:rPr>
                <w:rFonts w:ascii="Calibri" w:hAnsi="Calibri" w:cs="Calibri"/>
                <w:color w:val="000000"/>
              </w:rPr>
            </w:pPr>
            <w:r>
              <w:rPr>
                <w:rFonts w:ascii="Calibri" w:hAnsi="Calibri" w:cs="Calibri"/>
                <w:color w:val="000000"/>
              </w:rPr>
              <w:t>2018 Millennial Population (Born 1981 to 1998)</w:t>
            </w:r>
          </w:p>
        </w:tc>
        <w:tc>
          <w:tcPr>
            <w:tcW w:w="1637" w:type="dxa"/>
          </w:tcPr>
          <w:p w14:paraId="3B35E676" w14:textId="5B43340A" w:rsidR="0030283D" w:rsidRDefault="0030283D">
            <w:pPr>
              <w:rPr>
                <w:rFonts w:ascii="Calibri" w:hAnsi="Calibri" w:cs="Calibri"/>
                <w:color w:val="000000"/>
              </w:rPr>
            </w:pPr>
            <w:r>
              <w:rPr>
                <w:rFonts w:ascii="Calibri" w:hAnsi="Calibri" w:cs="Calibri"/>
                <w:color w:val="000000"/>
              </w:rPr>
              <w:t>Y</w:t>
            </w:r>
          </w:p>
        </w:tc>
        <w:tc>
          <w:tcPr>
            <w:tcW w:w="1423" w:type="dxa"/>
            <w:noWrap/>
            <w:hideMark/>
          </w:tcPr>
          <w:p w14:paraId="64DACD92" w14:textId="0D1A0B73" w:rsidR="0030283D" w:rsidRDefault="0030283D">
            <w:pPr>
              <w:rPr>
                <w:rFonts w:ascii="Calibri" w:hAnsi="Calibri" w:cs="Calibri"/>
                <w:color w:val="000000"/>
              </w:rPr>
            </w:pPr>
            <w:r>
              <w:rPr>
                <w:rFonts w:ascii="Calibri" w:hAnsi="Calibri" w:cs="Calibri"/>
                <w:color w:val="000000"/>
              </w:rPr>
              <w:t>Sum</w:t>
            </w:r>
          </w:p>
        </w:tc>
      </w:tr>
      <w:tr w:rsidR="0030283D" w14:paraId="0622C4AD" w14:textId="77777777" w:rsidTr="0030283D">
        <w:trPr>
          <w:trHeight w:val="320"/>
        </w:trPr>
        <w:tc>
          <w:tcPr>
            <w:tcW w:w="7015" w:type="dxa"/>
            <w:noWrap/>
            <w:hideMark/>
          </w:tcPr>
          <w:p w14:paraId="4FBC14A9" w14:textId="77777777" w:rsidR="0030283D" w:rsidRDefault="0030283D">
            <w:pPr>
              <w:rPr>
                <w:rFonts w:ascii="Calibri" w:hAnsi="Calibri" w:cs="Calibri"/>
                <w:color w:val="000000"/>
              </w:rPr>
            </w:pPr>
            <w:r>
              <w:rPr>
                <w:rFonts w:ascii="Calibri" w:hAnsi="Calibri" w:cs="Calibri"/>
                <w:color w:val="000000"/>
              </w:rPr>
              <w:t>2018 Generation X Population (Born 1965 to 1980)</w:t>
            </w:r>
          </w:p>
        </w:tc>
        <w:tc>
          <w:tcPr>
            <w:tcW w:w="1637" w:type="dxa"/>
          </w:tcPr>
          <w:p w14:paraId="5EF69647" w14:textId="3C30462A" w:rsidR="0030283D" w:rsidRDefault="0030283D">
            <w:pPr>
              <w:rPr>
                <w:rFonts w:ascii="Calibri" w:hAnsi="Calibri" w:cs="Calibri"/>
                <w:color w:val="000000"/>
              </w:rPr>
            </w:pPr>
            <w:r>
              <w:rPr>
                <w:rFonts w:ascii="Calibri" w:hAnsi="Calibri" w:cs="Calibri"/>
                <w:color w:val="000000"/>
              </w:rPr>
              <w:t>Y</w:t>
            </w:r>
          </w:p>
        </w:tc>
        <w:tc>
          <w:tcPr>
            <w:tcW w:w="1423" w:type="dxa"/>
            <w:noWrap/>
            <w:hideMark/>
          </w:tcPr>
          <w:p w14:paraId="7D717F04" w14:textId="1DD712BD" w:rsidR="0030283D" w:rsidRDefault="0030283D">
            <w:pPr>
              <w:rPr>
                <w:rFonts w:ascii="Calibri" w:hAnsi="Calibri" w:cs="Calibri"/>
                <w:color w:val="000000"/>
              </w:rPr>
            </w:pPr>
            <w:r>
              <w:rPr>
                <w:rFonts w:ascii="Calibri" w:hAnsi="Calibri" w:cs="Calibri"/>
                <w:color w:val="000000"/>
              </w:rPr>
              <w:t>Sum</w:t>
            </w:r>
          </w:p>
        </w:tc>
      </w:tr>
      <w:tr w:rsidR="0030283D" w14:paraId="34288482" w14:textId="77777777" w:rsidTr="0030283D">
        <w:trPr>
          <w:trHeight w:val="320"/>
        </w:trPr>
        <w:tc>
          <w:tcPr>
            <w:tcW w:w="7015" w:type="dxa"/>
            <w:noWrap/>
            <w:hideMark/>
          </w:tcPr>
          <w:p w14:paraId="7EDFDD03" w14:textId="77777777" w:rsidR="0030283D" w:rsidRDefault="0030283D">
            <w:pPr>
              <w:rPr>
                <w:rFonts w:ascii="Calibri" w:hAnsi="Calibri" w:cs="Calibri"/>
                <w:color w:val="000000"/>
              </w:rPr>
            </w:pPr>
            <w:r>
              <w:rPr>
                <w:rFonts w:ascii="Calibri" w:hAnsi="Calibri" w:cs="Calibri"/>
                <w:color w:val="000000"/>
              </w:rPr>
              <w:t>2018 Baby Boomer Population (Born 1946 to 1964)</w:t>
            </w:r>
          </w:p>
        </w:tc>
        <w:tc>
          <w:tcPr>
            <w:tcW w:w="1637" w:type="dxa"/>
          </w:tcPr>
          <w:p w14:paraId="79807A63" w14:textId="23008DA1" w:rsidR="0030283D" w:rsidRDefault="0030283D">
            <w:pPr>
              <w:rPr>
                <w:rFonts w:ascii="Calibri" w:hAnsi="Calibri" w:cs="Calibri"/>
                <w:color w:val="000000"/>
              </w:rPr>
            </w:pPr>
            <w:r>
              <w:rPr>
                <w:rFonts w:ascii="Calibri" w:hAnsi="Calibri" w:cs="Calibri"/>
                <w:color w:val="000000"/>
              </w:rPr>
              <w:t>Y</w:t>
            </w:r>
          </w:p>
        </w:tc>
        <w:tc>
          <w:tcPr>
            <w:tcW w:w="1423" w:type="dxa"/>
            <w:noWrap/>
            <w:hideMark/>
          </w:tcPr>
          <w:p w14:paraId="6D2EB6D2" w14:textId="34F015C8" w:rsidR="0030283D" w:rsidRDefault="0030283D">
            <w:pPr>
              <w:rPr>
                <w:rFonts w:ascii="Calibri" w:hAnsi="Calibri" w:cs="Calibri"/>
                <w:color w:val="000000"/>
              </w:rPr>
            </w:pPr>
            <w:r>
              <w:rPr>
                <w:rFonts w:ascii="Calibri" w:hAnsi="Calibri" w:cs="Calibri"/>
                <w:color w:val="000000"/>
              </w:rPr>
              <w:t>Sum</w:t>
            </w:r>
          </w:p>
        </w:tc>
      </w:tr>
      <w:tr w:rsidR="0030283D" w14:paraId="591FD549" w14:textId="77777777" w:rsidTr="0030283D">
        <w:trPr>
          <w:trHeight w:val="320"/>
        </w:trPr>
        <w:tc>
          <w:tcPr>
            <w:tcW w:w="7015" w:type="dxa"/>
            <w:noWrap/>
            <w:hideMark/>
          </w:tcPr>
          <w:p w14:paraId="11705090" w14:textId="77777777" w:rsidR="0030283D" w:rsidRDefault="0030283D">
            <w:pPr>
              <w:rPr>
                <w:rFonts w:ascii="Calibri" w:hAnsi="Calibri" w:cs="Calibri"/>
                <w:color w:val="000000"/>
              </w:rPr>
            </w:pPr>
            <w:r>
              <w:rPr>
                <w:rFonts w:ascii="Calibri" w:hAnsi="Calibri" w:cs="Calibri"/>
                <w:color w:val="000000"/>
              </w:rPr>
              <w:t>2018 Silent &amp; Greatest Generations Population (Born 1945/Earlier)</w:t>
            </w:r>
          </w:p>
        </w:tc>
        <w:tc>
          <w:tcPr>
            <w:tcW w:w="1637" w:type="dxa"/>
          </w:tcPr>
          <w:p w14:paraId="59030CAE" w14:textId="77777777" w:rsidR="0030283D" w:rsidRDefault="0030283D">
            <w:pPr>
              <w:rPr>
                <w:rFonts w:ascii="Calibri" w:hAnsi="Calibri" w:cs="Calibri"/>
                <w:color w:val="000000"/>
              </w:rPr>
            </w:pPr>
          </w:p>
        </w:tc>
        <w:tc>
          <w:tcPr>
            <w:tcW w:w="1423" w:type="dxa"/>
            <w:noWrap/>
            <w:hideMark/>
          </w:tcPr>
          <w:p w14:paraId="1CCF55EB" w14:textId="50E414E9" w:rsidR="0030283D" w:rsidRDefault="0030283D">
            <w:pPr>
              <w:rPr>
                <w:rFonts w:ascii="Calibri" w:hAnsi="Calibri" w:cs="Calibri"/>
                <w:color w:val="000000"/>
              </w:rPr>
            </w:pPr>
          </w:p>
        </w:tc>
      </w:tr>
      <w:tr w:rsidR="0030283D" w14:paraId="3A783863" w14:textId="77777777" w:rsidTr="0030283D">
        <w:trPr>
          <w:trHeight w:val="320"/>
        </w:trPr>
        <w:tc>
          <w:tcPr>
            <w:tcW w:w="7015" w:type="dxa"/>
            <w:noWrap/>
            <w:hideMark/>
          </w:tcPr>
          <w:p w14:paraId="35464536" w14:textId="77777777" w:rsidR="0030283D" w:rsidRDefault="0030283D">
            <w:pPr>
              <w:rPr>
                <w:rFonts w:ascii="Calibri" w:hAnsi="Calibri" w:cs="Calibri"/>
                <w:color w:val="000000"/>
              </w:rPr>
            </w:pPr>
            <w:r>
              <w:rPr>
                <w:rFonts w:ascii="Calibri" w:hAnsi="Calibri" w:cs="Calibri"/>
                <w:color w:val="000000"/>
              </w:rPr>
              <w:t>2018 Population by Generation Base</w:t>
            </w:r>
          </w:p>
        </w:tc>
        <w:tc>
          <w:tcPr>
            <w:tcW w:w="1637" w:type="dxa"/>
          </w:tcPr>
          <w:p w14:paraId="5664EC1C" w14:textId="77777777" w:rsidR="0030283D" w:rsidRDefault="0030283D">
            <w:pPr>
              <w:rPr>
                <w:rFonts w:ascii="Calibri" w:hAnsi="Calibri" w:cs="Calibri"/>
                <w:color w:val="000000"/>
              </w:rPr>
            </w:pPr>
          </w:p>
        </w:tc>
        <w:tc>
          <w:tcPr>
            <w:tcW w:w="1423" w:type="dxa"/>
            <w:noWrap/>
            <w:hideMark/>
          </w:tcPr>
          <w:p w14:paraId="63D9ED79" w14:textId="650A4779" w:rsidR="0030283D" w:rsidRDefault="0030283D">
            <w:pPr>
              <w:rPr>
                <w:rFonts w:ascii="Calibri" w:hAnsi="Calibri" w:cs="Calibri"/>
                <w:color w:val="000000"/>
              </w:rPr>
            </w:pPr>
          </w:p>
        </w:tc>
      </w:tr>
      <w:tr w:rsidR="0030283D" w14:paraId="1D81D3E7" w14:textId="77777777" w:rsidTr="0030283D">
        <w:trPr>
          <w:trHeight w:val="320"/>
        </w:trPr>
        <w:tc>
          <w:tcPr>
            <w:tcW w:w="7015" w:type="dxa"/>
            <w:noWrap/>
            <w:hideMark/>
          </w:tcPr>
          <w:p w14:paraId="31180A5A" w14:textId="77777777" w:rsidR="0030283D" w:rsidRDefault="0030283D">
            <w:pPr>
              <w:rPr>
                <w:rFonts w:ascii="Calibri" w:hAnsi="Calibri" w:cs="Calibri"/>
                <w:color w:val="000000"/>
              </w:rPr>
            </w:pPr>
            <w:r>
              <w:rPr>
                <w:rFonts w:ascii="Calibri" w:hAnsi="Calibri" w:cs="Calibri"/>
                <w:color w:val="000000"/>
              </w:rPr>
              <w:t>2018 Total Population Age 0-4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64E73C98" w14:textId="77777777" w:rsidR="0030283D" w:rsidRDefault="0030283D">
            <w:pPr>
              <w:rPr>
                <w:rFonts w:ascii="Calibri" w:hAnsi="Calibri" w:cs="Calibri"/>
                <w:color w:val="000000"/>
              </w:rPr>
            </w:pPr>
          </w:p>
        </w:tc>
        <w:tc>
          <w:tcPr>
            <w:tcW w:w="1423" w:type="dxa"/>
            <w:noWrap/>
            <w:hideMark/>
          </w:tcPr>
          <w:p w14:paraId="0251F71D" w14:textId="78C2D160" w:rsidR="0030283D" w:rsidRDefault="0030283D">
            <w:pPr>
              <w:rPr>
                <w:rFonts w:ascii="Calibri" w:hAnsi="Calibri" w:cs="Calibri"/>
                <w:color w:val="000000"/>
              </w:rPr>
            </w:pPr>
          </w:p>
        </w:tc>
      </w:tr>
      <w:tr w:rsidR="0030283D" w14:paraId="3361D1D5" w14:textId="77777777" w:rsidTr="0030283D">
        <w:trPr>
          <w:trHeight w:val="320"/>
        </w:trPr>
        <w:tc>
          <w:tcPr>
            <w:tcW w:w="7015" w:type="dxa"/>
            <w:noWrap/>
            <w:hideMark/>
          </w:tcPr>
          <w:p w14:paraId="18AAF986" w14:textId="77777777" w:rsidR="0030283D" w:rsidRDefault="0030283D">
            <w:pPr>
              <w:rPr>
                <w:rFonts w:ascii="Calibri" w:hAnsi="Calibri" w:cs="Calibri"/>
                <w:color w:val="000000"/>
              </w:rPr>
            </w:pPr>
            <w:r>
              <w:rPr>
                <w:rFonts w:ascii="Calibri" w:hAnsi="Calibri" w:cs="Calibri"/>
                <w:color w:val="000000"/>
              </w:rPr>
              <w:t>2018 Total Population Age 5-9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78FC84DF" w14:textId="77777777" w:rsidR="0030283D" w:rsidRDefault="0030283D">
            <w:pPr>
              <w:rPr>
                <w:rFonts w:ascii="Calibri" w:hAnsi="Calibri" w:cs="Calibri"/>
                <w:color w:val="000000"/>
              </w:rPr>
            </w:pPr>
          </w:p>
        </w:tc>
        <w:tc>
          <w:tcPr>
            <w:tcW w:w="1423" w:type="dxa"/>
            <w:noWrap/>
            <w:hideMark/>
          </w:tcPr>
          <w:p w14:paraId="7233416C" w14:textId="160C82A4" w:rsidR="0030283D" w:rsidRDefault="0030283D">
            <w:pPr>
              <w:rPr>
                <w:rFonts w:ascii="Calibri" w:hAnsi="Calibri" w:cs="Calibri"/>
                <w:color w:val="000000"/>
              </w:rPr>
            </w:pPr>
          </w:p>
        </w:tc>
      </w:tr>
      <w:tr w:rsidR="0030283D" w14:paraId="5ADAB247" w14:textId="77777777" w:rsidTr="0030283D">
        <w:trPr>
          <w:trHeight w:val="320"/>
        </w:trPr>
        <w:tc>
          <w:tcPr>
            <w:tcW w:w="7015" w:type="dxa"/>
            <w:noWrap/>
            <w:hideMark/>
          </w:tcPr>
          <w:p w14:paraId="4ABBAD1F" w14:textId="77777777" w:rsidR="0030283D" w:rsidRDefault="0030283D">
            <w:pPr>
              <w:rPr>
                <w:rFonts w:ascii="Calibri" w:hAnsi="Calibri" w:cs="Calibri"/>
                <w:color w:val="000000"/>
              </w:rPr>
            </w:pPr>
            <w:r>
              <w:rPr>
                <w:rFonts w:ascii="Calibri" w:hAnsi="Calibri" w:cs="Calibri"/>
                <w:color w:val="000000"/>
              </w:rPr>
              <w:t>2018 Total Population Age 10-14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46D64F5D" w14:textId="77777777" w:rsidR="0030283D" w:rsidRDefault="0030283D">
            <w:pPr>
              <w:rPr>
                <w:rFonts w:ascii="Calibri" w:hAnsi="Calibri" w:cs="Calibri"/>
                <w:color w:val="000000"/>
              </w:rPr>
            </w:pPr>
          </w:p>
        </w:tc>
        <w:tc>
          <w:tcPr>
            <w:tcW w:w="1423" w:type="dxa"/>
            <w:noWrap/>
            <w:hideMark/>
          </w:tcPr>
          <w:p w14:paraId="1CED68D0" w14:textId="0A82612A" w:rsidR="0030283D" w:rsidRDefault="0030283D">
            <w:pPr>
              <w:rPr>
                <w:rFonts w:ascii="Calibri" w:hAnsi="Calibri" w:cs="Calibri"/>
                <w:color w:val="000000"/>
              </w:rPr>
            </w:pPr>
          </w:p>
        </w:tc>
      </w:tr>
      <w:tr w:rsidR="0030283D" w14:paraId="02E74D37" w14:textId="77777777" w:rsidTr="0030283D">
        <w:trPr>
          <w:trHeight w:val="320"/>
        </w:trPr>
        <w:tc>
          <w:tcPr>
            <w:tcW w:w="7015" w:type="dxa"/>
            <w:noWrap/>
            <w:hideMark/>
          </w:tcPr>
          <w:p w14:paraId="12F628E9" w14:textId="77777777" w:rsidR="0030283D" w:rsidRDefault="0030283D">
            <w:pPr>
              <w:rPr>
                <w:rFonts w:ascii="Calibri" w:hAnsi="Calibri" w:cs="Calibri"/>
                <w:color w:val="000000"/>
              </w:rPr>
            </w:pPr>
            <w:r>
              <w:rPr>
                <w:rFonts w:ascii="Calibri" w:hAnsi="Calibri" w:cs="Calibri"/>
                <w:color w:val="000000"/>
              </w:rPr>
              <w:t>2018 Total Population Age 15-19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37779ED6" w14:textId="77777777" w:rsidR="0030283D" w:rsidRDefault="0030283D">
            <w:pPr>
              <w:rPr>
                <w:rFonts w:ascii="Calibri" w:hAnsi="Calibri" w:cs="Calibri"/>
                <w:color w:val="000000"/>
              </w:rPr>
            </w:pPr>
          </w:p>
        </w:tc>
        <w:tc>
          <w:tcPr>
            <w:tcW w:w="1423" w:type="dxa"/>
            <w:noWrap/>
            <w:hideMark/>
          </w:tcPr>
          <w:p w14:paraId="088C2154" w14:textId="26AF8B16" w:rsidR="0030283D" w:rsidRDefault="0030283D">
            <w:pPr>
              <w:rPr>
                <w:rFonts w:ascii="Calibri" w:hAnsi="Calibri" w:cs="Calibri"/>
                <w:color w:val="000000"/>
              </w:rPr>
            </w:pPr>
          </w:p>
        </w:tc>
      </w:tr>
      <w:tr w:rsidR="0030283D" w14:paraId="11402679" w14:textId="77777777" w:rsidTr="0030283D">
        <w:trPr>
          <w:trHeight w:val="320"/>
        </w:trPr>
        <w:tc>
          <w:tcPr>
            <w:tcW w:w="7015" w:type="dxa"/>
            <w:noWrap/>
            <w:hideMark/>
          </w:tcPr>
          <w:p w14:paraId="7E89E535" w14:textId="77777777" w:rsidR="0030283D" w:rsidRDefault="0030283D">
            <w:pPr>
              <w:rPr>
                <w:rFonts w:ascii="Calibri" w:hAnsi="Calibri" w:cs="Calibri"/>
                <w:color w:val="000000"/>
              </w:rPr>
            </w:pPr>
            <w:r>
              <w:rPr>
                <w:rFonts w:ascii="Calibri" w:hAnsi="Calibri" w:cs="Calibri"/>
                <w:color w:val="000000"/>
              </w:rPr>
              <w:t>2018 Total Population Age 20-24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656021DB" w14:textId="67462131" w:rsidR="0030283D" w:rsidRDefault="0030283D">
            <w:pPr>
              <w:rPr>
                <w:rFonts w:ascii="Calibri" w:hAnsi="Calibri" w:cs="Calibri"/>
                <w:color w:val="000000"/>
              </w:rPr>
            </w:pPr>
            <w:r>
              <w:rPr>
                <w:rFonts w:ascii="Calibri" w:hAnsi="Calibri" w:cs="Calibri"/>
                <w:color w:val="000000"/>
              </w:rPr>
              <w:t>Y</w:t>
            </w:r>
          </w:p>
        </w:tc>
        <w:tc>
          <w:tcPr>
            <w:tcW w:w="1423" w:type="dxa"/>
            <w:noWrap/>
            <w:hideMark/>
          </w:tcPr>
          <w:p w14:paraId="0B2B253C" w14:textId="03155B67" w:rsidR="0030283D" w:rsidRDefault="0030283D">
            <w:pPr>
              <w:rPr>
                <w:rFonts w:ascii="Calibri" w:hAnsi="Calibri" w:cs="Calibri"/>
                <w:color w:val="000000"/>
              </w:rPr>
            </w:pPr>
            <w:r>
              <w:rPr>
                <w:rFonts w:ascii="Calibri" w:hAnsi="Calibri" w:cs="Calibri"/>
                <w:color w:val="000000"/>
              </w:rPr>
              <w:t>Sum</w:t>
            </w:r>
          </w:p>
        </w:tc>
      </w:tr>
      <w:tr w:rsidR="0030283D" w14:paraId="07982253" w14:textId="77777777" w:rsidTr="0030283D">
        <w:trPr>
          <w:trHeight w:val="320"/>
        </w:trPr>
        <w:tc>
          <w:tcPr>
            <w:tcW w:w="7015" w:type="dxa"/>
            <w:noWrap/>
            <w:hideMark/>
          </w:tcPr>
          <w:p w14:paraId="6510A1DB" w14:textId="77777777" w:rsidR="0030283D" w:rsidRDefault="0030283D">
            <w:pPr>
              <w:rPr>
                <w:rFonts w:ascii="Calibri" w:hAnsi="Calibri" w:cs="Calibri"/>
                <w:color w:val="000000"/>
              </w:rPr>
            </w:pPr>
            <w:r>
              <w:rPr>
                <w:rFonts w:ascii="Calibri" w:hAnsi="Calibri" w:cs="Calibri"/>
                <w:color w:val="000000"/>
              </w:rPr>
              <w:t>2018 Total Population Age 25-29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77305D13" w14:textId="08744E7D" w:rsidR="0030283D" w:rsidRDefault="0030283D">
            <w:pPr>
              <w:rPr>
                <w:rFonts w:ascii="Calibri" w:hAnsi="Calibri" w:cs="Calibri"/>
                <w:color w:val="000000"/>
              </w:rPr>
            </w:pPr>
            <w:r>
              <w:rPr>
                <w:rFonts w:ascii="Calibri" w:hAnsi="Calibri" w:cs="Calibri"/>
                <w:color w:val="000000"/>
              </w:rPr>
              <w:t>Y</w:t>
            </w:r>
          </w:p>
        </w:tc>
        <w:tc>
          <w:tcPr>
            <w:tcW w:w="1423" w:type="dxa"/>
            <w:noWrap/>
            <w:hideMark/>
          </w:tcPr>
          <w:p w14:paraId="4A1E4DB6" w14:textId="33FFCB8B" w:rsidR="0030283D" w:rsidRDefault="0030283D">
            <w:pPr>
              <w:rPr>
                <w:rFonts w:ascii="Calibri" w:hAnsi="Calibri" w:cs="Calibri"/>
                <w:color w:val="000000"/>
              </w:rPr>
            </w:pPr>
            <w:r>
              <w:rPr>
                <w:rFonts w:ascii="Calibri" w:hAnsi="Calibri" w:cs="Calibri"/>
                <w:color w:val="000000"/>
              </w:rPr>
              <w:t>Sum</w:t>
            </w:r>
          </w:p>
        </w:tc>
      </w:tr>
      <w:tr w:rsidR="0030283D" w14:paraId="79D749E1" w14:textId="77777777" w:rsidTr="0030283D">
        <w:trPr>
          <w:trHeight w:val="320"/>
        </w:trPr>
        <w:tc>
          <w:tcPr>
            <w:tcW w:w="7015" w:type="dxa"/>
            <w:noWrap/>
            <w:hideMark/>
          </w:tcPr>
          <w:p w14:paraId="72699082" w14:textId="77777777" w:rsidR="0030283D" w:rsidRDefault="0030283D">
            <w:pPr>
              <w:rPr>
                <w:rFonts w:ascii="Calibri" w:hAnsi="Calibri" w:cs="Calibri"/>
                <w:color w:val="000000"/>
              </w:rPr>
            </w:pPr>
            <w:r>
              <w:rPr>
                <w:rFonts w:ascii="Calibri" w:hAnsi="Calibri" w:cs="Calibri"/>
                <w:color w:val="000000"/>
              </w:rPr>
              <w:t>2018 Total Population Age 30-34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730D2132" w14:textId="70F3C449" w:rsidR="0030283D" w:rsidRDefault="0030283D">
            <w:pPr>
              <w:rPr>
                <w:rFonts w:ascii="Calibri" w:hAnsi="Calibri" w:cs="Calibri"/>
                <w:color w:val="000000"/>
              </w:rPr>
            </w:pPr>
            <w:r>
              <w:rPr>
                <w:rFonts w:ascii="Calibri" w:hAnsi="Calibri" w:cs="Calibri"/>
                <w:color w:val="000000"/>
              </w:rPr>
              <w:t>Y</w:t>
            </w:r>
          </w:p>
        </w:tc>
        <w:tc>
          <w:tcPr>
            <w:tcW w:w="1423" w:type="dxa"/>
            <w:noWrap/>
            <w:hideMark/>
          </w:tcPr>
          <w:p w14:paraId="56D9BA92" w14:textId="156F89FB" w:rsidR="0030283D" w:rsidRDefault="0030283D">
            <w:pPr>
              <w:rPr>
                <w:rFonts w:ascii="Calibri" w:hAnsi="Calibri" w:cs="Calibri"/>
                <w:color w:val="000000"/>
              </w:rPr>
            </w:pPr>
            <w:r>
              <w:rPr>
                <w:rFonts w:ascii="Calibri" w:hAnsi="Calibri" w:cs="Calibri"/>
                <w:color w:val="000000"/>
              </w:rPr>
              <w:t>sum</w:t>
            </w:r>
          </w:p>
        </w:tc>
      </w:tr>
      <w:tr w:rsidR="0030283D" w14:paraId="50FDBBA0" w14:textId="77777777" w:rsidTr="0030283D">
        <w:trPr>
          <w:trHeight w:val="320"/>
        </w:trPr>
        <w:tc>
          <w:tcPr>
            <w:tcW w:w="7015" w:type="dxa"/>
            <w:noWrap/>
            <w:hideMark/>
          </w:tcPr>
          <w:p w14:paraId="533A2A95" w14:textId="77777777" w:rsidR="0030283D" w:rsidRDefault="0030283D">
            <w:pPr>
              <w:rPr>
                <w:rFonts w:ascii="Calibri" w:hAnsi="Calibri" w:cs="Calibri"/>
                <w:color w:val="000000"/>
              </w:rPr>
            </w:pPr>
            <w:r>
              <w:rPr>
                <w:rFonts w:ascii="Calibri" w:hAnsi="Calibri" w:cs="Calibri"/>
                <w:color w:val="000000"/>
              </w:rPr>
              <w:t>2018 Total Population Age 35-39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208B06BB" w14:textId="52BE0B2C" w:rsidR="0030283D" w:rsidRDefault="0030283D">
            <w:pPr>
              <w:rPr>
                <w:rFonts w:ascii="Calibri" w:hAnsi="Calibri" w:cs="Calibri"/>
                <w:color w:val="000000"/>
              </w:rPr>
            </w:pPr>
            <w:r>
              <w:rPr>
                <w:rFonts w:ascii="Calibri" w:hAnsi="Calibri" w:cs="Calibri"/>
                <w:color w:val="000000"/>
              </w:rPr>
              <w:t>Y</w:t>
            </w:r>
          </w:p>
        </w:tc>
        <w:tc>
          <w:tcPr>
            <w:tcW w:w="1423" w:type="dxa"/>
            <w:noWrap/>
            <w:hideMark/>
          </w:tcPr>
          <w:p w14:paraId="79807B0E" w14:textId="59BF7226" w:rsidR="0030283D" w:rsidRDefault="0030283D">
            <w:pPr>
              <w:rPr>
                <w:rFonts w:ascii="Calibri" w:hAnsi="Calibri" w:cs="Calibri"/>
                <w:color w:val="000000"/>
              </w:rPr>
            </w:pPr>
            <w:r>
              <w:rPr>
                <w:rFonts w:ascii="Calibri" w:hAnsi="Calibri" w:cs="Calibri"/>
                <w:color w:val="000000"/>
              </w:rPr>
              <w:t>sum</w:t>
            </w:r>
          </w:p>
        </w:tc>
      </w:tr>
      <w:tr w:rsidR="0030283D" w14:paraId="6BC5D68F" w14:textId="77777777" w:rsidTr="0030283D">
        <w:trPr>
          <w:trHeight w:val="320"/>
        </w:trPr>
        <w:tc>
          <w:tcPr>
            <w:tcW w:w="7015" w:type="dxa"/>
            <w:noWrap/>
            <w:hideMark/>
          </w:tcPr>
          <w:p w14:paraId="3113C690" w14:textId="77777777" w:rsidR="0030283D" w:rsidRDefault="0030283D">
            <w:pPr>
              <w:rPr>
                <w:rFonts w:ascii="Calibri" w:hAnsi="Calibri" w:cs="Calibri"/>
                <w:color w:val="000000"/>
              </w:rPr>
            </w:pPr>
            <w:r>
              <w:rPr>
                <w:rFonts w:ascii="Calibri" w:hAnsi="Calibri" w:cs="Calibri"/>
                <w:color w:val="000000"/>
              </w:rPr>
              <w:t>2018 Total Population Age 40-44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301B8B7F" w14:textId="5FBF6B21" w:rsidR="0030283D" w:rsidRDefault="0030283D">
            <w:pPr>
              <w:rPr>
                <w:rFonts w:ascii="Calibri" w:hAnsi="Calibri" w:cs="Calibri"/>
                <w:color w:val="000000"/>
              </w:rPr>
            </w:pPr>
            <w:r>
              <w:rPr>
                <w:rFonts w:ascii="Calibri" w:hAnsi="Calibri" w:cs="Calibri"/>
                <w:color w:val="000000"/>
              </w:rPr>
              <w:t>Y</w:t>
            </w:r>
          </w:p>
        </w:tc>
        <w:tc>
          <w:tcPr>
            <w:tcW w:w="1423" w:type="dxa"/>
            <w:noWrap/>
            <w:hideMark/>
          </w:tcPr>
          <w:p w14:paraId="5EB54931" w14:textId="108DEF21" w:rsidR="0030283D" w:rsidRDefault="0030283D">
            <w:pPr>
              <w:rPr>
                <w:rFonts w:ascii="Calibri" w:hAnsi="Calibri" w:cs="Calibri"/>
                <w:color w:val="000000"/>
              </w:rPr>
            </w:pPr>
            <w:r>
              <w:rPr>
                <w:rFonts w:ascii="Calibri" w:hAnsi="Calibri" w:cs="Calibri"/>
                <w:color w:val="000000"/>
              </w:rPr>
              <w:t>sum</w:t>
            </w:r>
          </w:p>
        </w:tc>
      </w:tr>
      <w:tr w:rsidR="0030283D" w14:paraId="1DE3632F" w14:textId="77777777" w:rsidTr="0030283D">
        <w:trPr>
          <w:trHeight w:val="320"/>
        </w:trPr>
        <w:tc>
          <w:tcPr>
            <w:tcW w:w="7015" w:type="dxa"/>
            <w:noWrap/>
            <w:hideMark/>
          </w:tcPr>
          <w:p w14:paraId="1FC50C29" w14:textId="77777777" w:rsidR="0030283D" w:rsidRDefault="0030283D">
            <w:pPr>
              <w:rPr>
                <w:rFonts w:ascii="Calibri" w:hAnsi="Calibri" w:cs="Calibri"/>
                <w:color w:val="000000"/>
              </w:rPr>
            </w:pPr>
            <w:r>
              <w:rPr>
                <w:rFonts w:ascii="Calibri" w:hAnsi="Calibri" w:cs="Calibri"/>
                <w:color w:val="000000"/>
              </w:rPr>
              <w:t>2018 Total Population Age 45-49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00FC0D8A" w14:textId="4D7DAA27" w:rsidR="0030283D" w:rsidRDefault="0030283D">
            <w:pPr>
              <w:rPr>
                <w:rFonts w:ascii="Calibri" w:hAnsi="Calibri" w:cs="Calibri"/>
                <w:color w:val="000000"/>
              </w:rPr>
            </w:pPr>
            <w:r>
              <w:rPr>
                <w:rFonts w:ascii="Calibri" w:hAnsi="Calibri" w:cs="Calibri"/>
                <w:color w:val="000000"/>
              </w:rPr>
              <w:t>Y</w:t>
            </w:r>
          </w:p>
        </w:tc>
        <w:tc>
          <w:tcPr>
            <w:tcW w:w="1423" w:type="dxa"/>
            <w:noWrap/>
            <w:hideMark/>
          </w:tcPr>
          <w:p w14:paraId="65703D0F" w14:textId="2BC35E0E" w:rsidR="0030283D" w:rsidRDefault="0030283D">
            <w:pPr>
              <w:rPr>
                <w:rFonts w:ascii="Calibri" w:hAnsi="Calibri" w:cs="Calibri"/>
                <w:color w:val="000000"/>
              </w:rPr>
            </w:pPr>
            <w:r>
              <w:rPr>
                <w:rFonts w:ascii="Calibri" w:hAnsi="Calibri" w:cs="Calibri"/>
                <w:color w:val="000000"/>
              </w:rPr>
              <w:t>sum</w:t>
            </w:r>
          </w:p>
        </w:tc>
      </w:tr>
      <w:tr w:rsidR="0030283D" w14:paraId="3A42E010" w14:textId="77777777" w:rsidTr="0030283D">
        <w:trPr>
          <w:trHeight w:val="320"/>
        </w:trPr>
        <w:tc>
          <w:tcPr>
            <w:tcW w:w="7015" w:type="dxa"/>
            <w:noWrap/>
            <w:hideMark/>
          </w:tcPr>
          <w:p w14:paraId="3760C9C8" w14:textId="77777777" w:rsidR="0030283D" w:rsidRDefault="0030283D">
            <w:pPr>
              <w:rPr>
                <w:rFonts w:ascii="Calibri" w:hAnsi="Calibri" w:cs="Calibri"/>
                <w:color w:val="000000"/>
              </w:rPr>
            </w:pPr>
            <w:r>
              <w:rPr>
                <w:rFonts w:ascii="Calibri" w:hAnsi="Calibri" w:cs="Calibri"/>
                <w:color w:val="000000"/>
              </w:rPr>
              <w:t>2018 Total Population Age 50-54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7A2F3893" w14:textId="68F579D9" w:rsidR="0030283D" w:rsidRDefault="0030283D">
            <w:pPr>
              <w:rPr>
                <w:rFonts w:ascii="Calibri" w:hAnsi="Calibri" w:cs="Calibri"/>
                <w:color w:val="000000"/>
              </w:rPr>
            </w:pPr>
            <w:r>
              <w:rPr>
                <w:rFonts w:ascii="Calibri" w:hAnsi="Calibri" w:cs="Calibri"/>
                <w:color w:val="000000"/>
              </w:rPr>
              <w:t>Y</w:t>
            </w:r>
          </w:p>
        </w:tc>
        <w:tc>
          <w:tcPr>
            <w:tcW w:w="1423" w:type="dxa"/>
            <w:noWrap/>
            <w:hideMark/>
          </w:tcPr>
          <w:p w14:paraId="1729D0FB" w14:textId="60A0216D" w:rsidR="0030283D" w:rsidRDefault="0030283D">
            <w:pPr>
              <w:rPr>
                <w:rFonts w:ascii="Calibri" w:hAnsi="Calibri" w:cs="Calibri"/>
                <w:color w:val="000000"/>
              </w:rPr>
            </w:pPr>
            <w:r>
              <w:rPr>
                <w:rFonts w:ascii="Calibri" w:hAnsi="Calibri" w:cs="Calibri"/>
                <w:color w:val="000000"/>
              </w:rPr>
              <w:t>sum</w:t>
            </w:r>
          </w:p>
        </w:tc>
      </w:tr>
      <w:tr w:rsidR="0030283D" w14:paraId="35E82548" w14:textId="77777777" w:rsidTr="0030283D">
        <w:trPr>
          <w:trHeight w:val="320"/>
        </w:trPr>
        <w:tc>
          <w:tcPr>
            <w:tcW w:w="7015" w:type="dxa"/>
            <w:noWrap/>
            <w:hideMark/>
          </w:tcPr>
          <w:p w14:paraId="329A861A" w14:textId="77777777" w:rsidR="0030283D" w:rsidRDefault="0030283D">
            <w:pPr>
              <w:rPr>
                <w:rFonts w:ascii="Calibri" w:hAnsi="Calibri" w:cs="Calibri"/>
                <w:color w:val="000000"/>
              </w:rPr>
            </w:pPr>
            <w:r>
              <w:rPr>
                <w:rFonts w:ascii="Calibri" w:hAnsi="Calibri" w:cs="Calibri"/>
                <w:color w:val="000000"/>
              </w:rPr>
              <w:t>2018 Total Population Age 55-59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3A83EF63" w14:textId="5C807F74" w:rsidR="0030283D" w:rsidRDefault="0030283D">
            <w:pPr>
              <w:rPr>
                <w:rFonts w:ascii="Calibri" w:hAnsi="Calibri" w:cs="Calibri"/>
                <w:color w:val="000000"/>
              </w:rPr>
            </w:pPr>
            <w:r>
              <w:rPr>
                <w:rFonts w:ascii="Calibri" w:hAnsi="Calibri" w:cs="Calibri"/>
                <w:color w:val="000000"/>
              </w:rPr>
              <w:t>Y</w:t>
            </w:r>
          </w:p>
        </w:tc>
        <w:tc>
          <w:tcPr>
            <w:tcW w:w="1423" w:type="dxa"/>
            <w:noWrap/>
            <w:hideMark/>
          </w:tcPr>
          <w:p w14:paraId="6D176770" w14:textId="009A4CE0" w:rsidR="0030283D" w:rsidRDefault="0030283D">
            <w:pPr>
              <w:rPr>
                <w:rFonts w:ascii="Calibri" w:hAnsi="Calibri" w:cs="Calibri"/>
                <w:color w:val="000000"/>
              </w:rPr>
            </w:pPr>
            <w:r>
              <w:rPr>
                <w:rFonts w:ascii="Calibri" w:hAnsi="Calibri" w:cs="Calibri"/>
                <w:color w:val="000000"/>
              </w:rPr>
              <w:t>sum</w:t>
            </w:r>
          </w:p>
        </w:tc>
      </w:tr>
      <w:tr w:rsidR="0030283D" w14:paraId="3E0B4784" w14:textId="77777777" w:rsidTr="0030283D">
        <w:trPr>
          <w:trHeight w:val="320"/>
        </w:trPr>
        <w:tc>
          <w:tcPr>
            <w:tcW w:w="7015" w:type="dxa"/>
            <w:noWrap/>
            <w:hideMark/>
          </w:tcPr>
          <w:p w14:paraId="25EAFCB8" w14:textId="77777777" w:rsidR="0030283D" w:rsidRDefault="0030283D">
            <w:pPr>
              <w:rPr>
                <w:rFonts w:ascii="Calibri" w:hAnsi="Calibri" w:cs="Calibri"/>
                <w:color w:val="000000"/>
              </w:rPr>
            </w:pPr>
            <w:r>
              <w:rPr>
                <w:rFonts w:ascii="Calibri" w:hAnsi="Calibri" w:cs="Calibri"/>
                <w:color w:val="000000"/>
              </w:rPr>
              <w:t>2018 Total Population Age 60-64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3A63544B" w14:textId="48A6711D" w:rsidR="0030283D" w:rsidRDefault="0030283D">
            <w:pPr>
              <w:rPr>
                <w:rFonts w:ascii="Calibri" w:hAnsi="Calibri" w:cs="Calibri"/>
                <w:color w:val="000000"/>
              </w:rPr>
            </w:pPr>
            <w:r>
              <w:rPr>
                <w:rFonts w:ascii="Calibri" w:hAnsi="Calibri" w:cs="Calibri"/>
                <w:color w:val="000000"/>
              </w:rPr>
              <w:t>Y</w:t>
            </w:r>
          </w:p>
        </w:tc>
        <w:tc>
          <w:tcPr>
            <w:tcW w:w="1423" w:type="dxa"/>
            <w:noWrap/>
            <w:hideMark/>
          </w:tcPr>
          <w:p w14:paraId="42EDF636" w14:textId="728383C7" w:rsidR="0030283D" w:rsidRDefault="0030283D">
            <w:pPr>
              <w:rPr>
                <w:rFonts w:ascii="Calibri" w:hAnsi="Calibri" w:cs="Calibri"/>
                <w:color w:val="000000"/>
              </w:rPr>
            </w:pPr>
            <w:r>
              <w:rPr>
                <w:rFonts w:ascii="Calibri" w:hAnsi="Calibri" w:cs="Calibri"/>
                <w:color w:val="000000"/>
              </w:rPr>
              <w:t>sum</w:t>
            </w:r>
          </w:p>
        </w:tc>
      </w:tr>
      <w:tr w:rsidR="0030283D" w14:paraId="7E4EFB63" w14:textId="77777777" w:rsidTr="0030283D">
        <w:trPr>
          <w:trHeight w:val="320"/>
        </w:trPr>
        <w:tc>
          <w:tcPr>
            <w:tcW w:w="7015" w:type="dxa"/>
            <w:noWrap/>
            <w:hideMark/>
          </w:tcPr>
          <w:p w14:paraId="51C35AE2" w14:textId="77777777" w:rsidR="0030283D" w:rsidRDefault="0030283D">
            <w:pPr>
              <w:rPr>
                <w:rFonts w:ascii="Calibri" w:hAnsi="Calibri" w:cs="Calibri"/>
                <w:color w:val="000000"/>
              </w:rPr>
            </w:pPr>
            <w:r>
              <w:rPr>
                <w:rFonts w:ascii="Calibri" w:hAnsi="Calibri" w:cs="Calibri"/>
                <w:color w:val="000000"/>
              </w:rPr>
              <w:t>2018 Total Population Age 65-69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5BAF1588" w14:textId="344E358F" w:rsidR="0030283D" w:rsidRDefault="0030283D">
            <w:pPr>
              <w:rPr>
                <w:rFonts w:ascii="Calibri" w:hAnsi="Calibri" w:cs="Calibri"/>
                <w:color w:val="000000"/>
              </w:rPr>
            </w:pPr>
            <w:r>
              <w:rPr>
                <w:rFonts w:ascii="Calibri" w:hAnsi="Calibri" w:cs="Calibri"/>
                <w:color w:val="000000"/>
              </w:rPr>
              <w:t>Y</w:t>
            </w:r>
          </w:p>
        </w:tc>
        <w:tc>
          <w:tcPr>
            <w:tcW w:w="1423" w:type="dxa"/>
            <w:noWrap/>
            <w:hideMark/>
          </w:tcPr>
          <w:p w14:paraId="4E827854" w14:textId="0FA58369" w:rsidR="0030283D" w:rsidRDefault="0030283D">
            <w:pPr>
              <w:rPr>
                <w:rFonts w:ascii="Calibri" w:hAnsi="Calibri" w:cs="Calibri"/>
                <w:color w:val="000000"/>
              </w:rPr>
            </w:pPr>
            <w:r>
              <w:rPr>
                <w:rFonts w:ascii="Calibri" w:hAnsi="Calibri" w:cs="Calibri"/>
                <w:color w:val="000000"/>
              </w:rPr>
              <w:t>sum</w:t>
            </w:r>
          </w:p>
        </w:tc>
      </w:tr>
      <w:tr w:rsidR="0030283D" w14:paraId="78B12A2B" w14:textId="77777777" w:rsidTr="0030283D">
        <w:trPr>
          <w:trHeight w:val="320"/>
        </w:trPr>
        <w:tc>
          <w:tcPr>
            <w:tcW w:w="7015" w:type="dxa"/>
            <w:noWrap/>
            <w:hideMark/>
          </w:tcPr>
          <w:p w14:paraId="370F131B" w14:textId="77777777" w:rsidR="0030283D" w:rsidRDefault="0030283D">
            <w:pPr>
              <w:rPr>
                <w:rFonts w:ascii="Calibri" w:hAnsi="Calibri" w:cs="Calibri"/>
                <w:color w:val="000000"/>
              </w:rPr>
            </w:pPr>
            <w:r>
              <w:rPr>
                <w:rFonts w:ascii="Calibri" w:hAnsi="Calibri" w:cs="Calibri"/>
                <w:color w:val="000000"/>
              </w:rPr>
              <w:t>2018 Total Population Age 70-74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4E8172F4" w14:textId="3769887D" w:rsidR="0030283D" w:rsidRDefault="0030283D">
            <w:pPr>
              <w:rPr>
                <w:rFonts w:ascii="Calibri" w:hAnsi="Calibri" w:cs="Calibri"/>
                <w:color w:val="000000"/>
              </w:rPr>
            </w:pPr>
            <w:r>
              <w:rPr>
                <w:rFonts w:ascii="Calibri" w:hAnsi="Calibri" w:cs="Calibri"/>
                <w:color w:val="000000"/>
              </w:rPr>
              <w:t>Y</w:t>
            </w:r>
          </w:p>
        </w:tc>
        <w:tc>
          <w:tcPr>
            <w:tcW w:w="1423" w:type="dxa"/>
            <w:noWrap/>
            <w:hideMark/>
          </w:tcPr>
          <w:p w14:paraId="585CBC50" w14:textId="66D9D9B2" w:rsidR="0030283D" w:rsidRDefault="0030283D">
            <w:pPr>
              <w:rPr>
                <w:rFonts w:ascii="Calibri" w:hAnsi="Calibri" w:cs="Calibri"/>
                <w:color w:val="000000"/>
              </w:rPr>
            </w:pPr>
            <w:r>
              <w:rPr>
                <w:rFonts w:ascii="Calibri" w:hAnsi="Calibri" w:cs="Calibri"/>
                <w:color w:val="000000"/>
              </w:rPr>
              <w:t>sum</w:t>
            </w:r>
          </w:p>
        </w:tc>
      </w:tr>
      <w:tr w:rsidR="0030283D" w14:paraId="6D39A5A6" w14:textId="77777777" w:rsidTr="0030283D">
        <w:trPr>
          <w:trHeight w:val="320"/>
        </w:trPr>
        <w:tc>
          <w:tcPr>
            <w:tcW w:w="7015" w:type="dxa"/>
            <w:noWrap/>
            <w:hideMark/>
          </w:tcPr>
          <w:p w14:paraId="3FAB9D0C" w14:textId="77777777" w:rsidR="0030283D" w:rsidRDefault="0030283D">
            <w:pPr>
              <w:rPr>
                <w:rFonts w:ascii="Calibri" w:hAnsi="Calibri" w:cs="Calibri"/>
                <w:color w:val="000000"/>
              </w:rPr>
            </w:pPr>
            <w:r>
              <w:rPr>
                <w:rFonts w:ascii="Calibri" w:hAnsi="Calibri" w:cs="Calibri"/>
                <w:color w:val="000000"/>
              </w:rPr>
              <w:t>2018 Total Population Age 75-79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184A19F0" w14:textId="66A5FF92" w:rsidR="0030283D" w:rsidRDefault="0030283D">
            <w:pPr>
              <w:rPr>
                <w:rFonts w:ascii="Calibri" w:hAnsi="Calibri" w:cs="Calibri"/>
                <w:color w:val="000000"/>
              </w:rPr>
            </w:pPr>
            <w:r>
              <w:rPr>
                <w:rFonts w:ascii="Calibri" w:hAnsi="Calibri" w:cs="Calibri"/>
                <w:color w:val="000000"/>
              </w:rPr>
              <w:t>Y</w:t>
            </w:r>
          </w:p>
        </w:tc>
        <w:tc>
          <w:tcPr>
            <w:tcW w:w="1423" w:type="dxa"/>
            <w:noWrap/>
            <w:hideMark/>
          </w:tcPr>
          <w:p w14:paraId="35B49EB7" w14:textId="5723ED0E" w:rsidR="0030283D" w:rsidRDefault="0030283D">
            <w:pPr>
              <w:rPr>
                <w:rFonts w:ascii="Calibri" w:hAnsi="Calibri" w:cs="Calibri"/>
                <w:color w:val="000000"/>
              </w:rPr>
            </w:pPr>
            <w:r>
              <w:rPr>
                <w:rFonts w:ascii="Calibri" w:hAnsi="Calibri" w:cs="Calibri"/>
                <w:color w:val="000000"/>
              </w:rPr>
              <w:t>sum</w:t>
            </w:r>
          </w:p>
        </w:tc>
      </w:tr>
      <w:tr w:rsidR="0030283D" w14:paraId="40FEA707" w14:textId="77777777" w:rsidTr="0030283D">
        <w:trPr>
          <w:trHeight w:val="320"/>
        </w:trPr>
        <w:tc>
          <w:tcPr>
            <w:tcW w:w="7015" w:type="dxa"/>
            <w:noWrap/>
            <w:hideMark/>
          </w:tcPr>
          <w:p w14:paraId="5794C2F8" w14:textId="77777777" w:rsidR="0030283D" w:rsidRDefault="0030283D">
            <w:pPr>
              <w:rPr>
                <w:rFonts w:ascii="Calibri" w:hAnsi="Calibri" w:cs="Calibri"/>
                <w:color w:val="000000"/>
              </w:rPr>
            </w:pPr>
            <w:r>
              <w:rPr>
                <w:rFonts w:ascii="Calibri" w:hAnsi="Calibri" w:cs="Calibri"/>
                <w:color w:val="000000"/>
              </w:rPr>
              <w:t>2018 Total Population Age 80-84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27083C83" w14:textId="094A6DEB" w:rsidR="0030283D" w:rsidRDefault="0030283D">
            <w:pPr>
              <w:rPr>
                <w:rFonts w:ascii="Calibri" w:hAnsi="Calibri" w:cs="Calibri"/>
                <w:color w:val="000000"/>
              </w:rPr>
            </w:pPr>
            <w:r>
              <w:rPr>
                <w:rFonts w:ascii="Calibri" w:hAnsi="Calibri" w:cs="Calibri"/>
                <w:color w:val="000000"/>
              </w:rPr>
              <w:t>Y</w:t>
            </w:r>
          </w:p>
        </w:tc>
        <w:tc>
          <w:tcPr>
            <w:tcW w:w="1423" w:type="dxa"/>
            <w:noWrap/>
            <w:hideMark/>
          </w:tcPr>
          <w:p w14:paraId="01089311" w14:textId="6DD1DC95" w:rsidR="0030283D" w:rsidRDefault="0030283D">
            <w:pPr>
              <w:rPr>
                <w:rFonts w:ascii="Calibri" w:hAnsi="Calibri" w:cs="Calibri"/>
                <w:color w:val="000000"/>
              </w:rPr>
            </w:pPr>
            <w:r>
              <w:rPr>
                <w:rFonts w:ascii="Calibri" w:hAnsi="Calibri" w:cs="Calibri"/>
                <w:color w:val="000000"/>
              </w:rPr>
              <w:t>sum</w:t>
            </w:r>
          </w:p>
        </w:tc>
      </w:tr>
      <w:tr w:rsidR="0030283D" w14:paraId="4F335217" w14:textId="77777777" w:rsidTr="0030283D">
        <w:trPr>
          <w:trHeight w:val="320"/>
        </w:trPr>
        <w:tc>
          <w:tcPr>
            <w:tcW w:w="7015" w:type="dxa"/>
            <w:noWrap/>
            <w:hideMark/>
          </w:tcPr>
          <w:p w14:paraId="045A85B3" w14:textId="77777777" w:rsidR="0030283D" w:rsidRDefault="0030283D">
            <w:pPr>
              <w:rPr>
                <w:rFonts w:ascii="Calibri" w:hAnsi="Calibri" w:cs="Calibri"/>
                <w:color w:val="000000"/>
              </w:rPr>
            </w:pPr>
            <w:r>
              <w:rPr>
                <w:rFonts w:ascii="Calibri" w:hAnsi="Calibri" w:cs="Calibri"/>
                <w:color w:val="000000"/>
              </w:rPr>
              <w:t>2018 Total Population Age 85+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4331B830" w14:textId="076776BD" w:rsidR="0030283D" w:rsidRDefault="0030283D">
            <w:pPr>
              <w:rPr>
                <w:rFonts w:ascii="Calibri" w:hAnsi="Calibri" w:cs="Calibri"/>
                <w:color w:val="000000"/>
              </w:rPr>
            </w:pPr>
            <w:r>
              <w:rPr>
                <w:rFonts w:ascii="Calibri" w:hAnsi="Calibri" w:cs="Calibri"/>
                <w:color w:val="000000"/>
              </w:rPr>
              <w:t>Y</w:t>
            </w:r>
          </w:p>
        </w:tc>
        <w:tc>
          <w:tcPr>
            <w:tcW w:w="1423" w:type="dxa"/>
            <w:noWrap/>
            <w:hideMark/>
          </w:tcPr>
          <w:p w14:paraId="1FC7CDEA" w14:textId="02063527" w:rsidR="0030283D" w:rsidRDefault="0030283D">
            <w:pPr>
              <w:rPr>
                <w:rFonts w:ascii="Calibri" w:hAnsi="Calibri" w:cs="Calibri"/>
                <w:color w:val="000000"/>
              </w:rPr>
            </w:pPr>
            <w:r>
              <w:rPr>
                <w:rFonts w:ascii="Calibri" w:hAnsi="Calibri" w:cs="Calibri"/>
                <w:color w:val="000000"/>
              </w:rPr>
              <w:t>sum</w:t>
            </w:r>
          </w:p>
        </w:tc>
      </w:tr>
      <w:tr w:rsidR="0030283D" w14:paraId="726476C8" w14:textId="77777777" w:rsidTr="0030283D">
        <w:trPr>
          <w:trHeight w:val="320"/>
        </w:trPr>
        <w:tc>
          <w:tcPr>
            <w:tcW w:w="7015" w:type="dxa"/>
            <w:noWrap/>
            <w:hideMark/>
          </w:tcPr>
          <w:p w14:paraId="7EE10C27" w14:textId="77777777" w:rsidR="0030283D" w:rsidRDefault="0030283D">
            <w:pPr>
              <w:rPr>
                <w:rFonts w:ascii="Calibri" w:hAnsi="Calibri" w:cs="Calibri"/>
                <w:color w:val="000000"/>
              </w:rPr>
            </w:pPr>
            <w:r>
              <w:rPr>
                <w:rFonts w:ascii="Calibri" w:hAnsi="Calibri" w:cs="Calibri"/>
                <w:color w:val="000000"/>
              </w:rPr>
              <w:t>2018 Median Age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2B083647" w14:textId="2742E423" w:rsidR="0030283D" w:rsidRDefault="0030283D">
            <w:pPr>
              <w:rPr>
                <w:rFonts w:ascii="Calibri" w:hAnsi="Calibri" w:cs="Calibri"/>
                <w:color w:val="000000"/>
              </w:rPr>
            </w:pPr>
            <w:r>
              <w:rPr>
                <w:rFonts w:ascii="Calibri" w:hAnsi="Calibri" w:cs="Calibri"/>
                <w:color w:val="000000"/>
              </w:rPr>
              <w:t>Y</w:t>
            </w:r>
          </w:p>
        </w:tc>
        <w:tc>
          <w:tcPr>
            <w:tcW w:w="1423" w:type="dxa"/>
            <w:noWrap/>
            <w:hideMark/>
          </w:tcPr>
          <w:p w14:paraId="1A9C1F2B" w14:textId="6573EAEB" w:rsidR="0030283D" w:rsidRDefault="0030283D">
            <w:pPr>
              <w:rPr>
                <w:rFonts w:ascii="Calibri" w:hAnsi="Calibri" w:cs="Calibri"/>
                <w:color w:val="000000"/>
              </w:rPr>
            </w:pPr>
            <w:r>
              <w:rPr>
                <w:rFonts w:ascii="Calibri" w:hAnsi="Calibri" w:cs="Calibri"/>
                <w:color w:val="000000"/>
              </w:rPr>
              <w:t>Avg</w:t>
            </w:r>
          </w:p>
        </w:tc>
      </w:tr>
      <w:tr w:rsidR="0030283D" w14:paraId="0284F393" w14:textId="77777777" w:rsidTr="0030283D">
        <w:trPr>
          <w:trHeight w:val="320"/>
        </w:trPr>
        <w:tc>
          <w:tcPr>
            <w:tcW w:w="7015" w:type="dxa"/>
            <w:noWrap/>
            <w:hideMark/>
          </w:tcPr>
          <w:p w14:paraId="132DBF69" w14:textId="77777777" w:rsidR="0030283D" w:rsidRDefault="0030283D">
            <w:pPr>
              <w:rPr>
                <w:rFonts w:ascii="Calibri" w:hAnsi="Calibri" w:cs="Calibri"/>
                <w:color w:val="000000"/>
              </w:rPr>
            </w:pPr>
            <w:r>
              <w:rPr>
                <w:rFonts w:ascii="Calibri" w:hAnsi="Calibri" w:cs="Calibri"/>
                <w:color w:val="000000"/>
              </w:rPr>
              <w:t>2018 Male Population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115E151B" w14:textId="4C36E463" w:rsidR="0030283D" w:rsidRDefault="0030283D">
            <w:pPr>
              <w:rPr>
                <w:rFonts w:ascii="Calibri" w:hAnsi="Calibri" w:cs="Calibri"/>
                <w:color w:val="000000"/>
              </w:rPr>
            </w:pPr>
            <w:r>
              <w:rPr>
                <w:rFonts w:ascii="Calibri" w:hAnsi="Calibri" w:cs="Calibri"/>
                <w:color w:val="000000"/>
              </w:rPr>
              <w:t>Y</w:t>
            </w:r>
          </w:p>
        </w:tc>
        <w:tc>
          <w:tcPr>
            <w:tcW w:w="1423" w:type="dxa"/>
            <w:noWrap/>
            <w:hideMark/>
          </w:tcPr>
          <w:p w14:paraId="5D14D039" w14:textId="751713C3" w:rsidR="0030283D" w:rsidRDefault="0030283D">
            <w:pPr>
              <w:rPr>
                <w:rFonts w:ascii="Calibri" w:hAnsi="Calibri" w:cs="Calibri"/>
                <w:color w:val="000000"/>
              </w:rPr>
            </w:pPr>
            <w:r>
              <w:rPr>
                <w:rFonts w:ascii="Calibri" w:hAnsi="Calibri" w:cs="Calibri"/>
                <w:color w:val="000000"/>
              </w:rPr>
              <w:t>Sum</w:t>
            </w:r>
          </w:p>
        </w:tc>
      </w:tr>
      <w:tr w:rsidR="0030283D" w14:paraId="365766B4" w14:textId="77777777" w:rsidTr="0030283D">
        <w:trPr>
          <w:trHeight w:val="320"/>
        </w:trPr>
        <w:tc>
          <w:tcPr>
            <w:tcW w:w="7015" w:type="dxa"/>
            <w:noWrap/>
            <w:hideMark/>
          </w:tcPr>
          <w:p w14:paraId="41811236" w14:textId="77777777" w:rsidR="0030283D" w:rsidRDefault="0030283D">
            <w:pPr>
              <w:rPr>
                <w:rFonts w:ascii="Calibri" w:hAnsi="Calibri" w:cs="Calibri"/>
                <w:color w:val="000000"/>
              </w:rPr>
            </w:pPr>
            <w:r>
              <w:rPr>
                <w:rFonts w:ascii="Calibri" w:hAnsi="Calibri" w:cs="Calibri"/>
                <w:color w:val="000000"/>
              </w:rPr>
              <w:t>2018 Median Male Age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31735058" w14:textId="70E4835A" w:rsidR="0030283D" w:rsidRDefault="0030283D">
            <w:pPr>
              <w:rPr>
                <w:rFonts w:ascii="Calibri" w:hAnsi="Calibri" w:cs="Calibri"/>
                <w:color w:val="000000"/>
              </w:rPr>
            </w:pPr>
            <w:r>
              <w:rPr>
                <w:rFonts w:ascii="Calibri" w:hAnsi="Calibri" w:cs="Calibri"/>
                <w:color w:val="000000"/>
              </w:rPr>
              <w:t>Y</w:t>
            </w:r>
          </w:p>
        </w:tc>
        <w:tc>
          <w:tcPr>
            <w:tcW w:w="1423" w:type="dxa"/>
            <w:noWrap/>
            <w:hideMark/>
          </w:tcPr>
          <w:p w14:paraId="0FA48A39" w14:textId="615C6A9F" w:rsidR="0030283D" w:rsidRDefault="0030283D">
            <w:pPr>
              <w:rPr>
                <w:rFonts w:ascii="Calibri" w:hAnsi="Calibri" w:cs="Calibri"/>
                <w:color w:val="000000"/>
              </w:rPr>
            </w:pPr>
            <w:r>
              <w:rPr>
                <w:rFonts w:ascii="Calibri" w:hAnsi="Calibri" w:cs="Calibri"/>
                <w:color w:val="000000"/>
              </w:rPr>
              <w:t>Avg</w:t>
            </w:r>
          </w:p>
        </w:tc>
      </w:tr>
      <w:tr w:rsidR="0030283D" w14:paraId="42B31629" w14:textId="77777777" w:rsidTr="0030283D">
        <w:trPr>
          <w:trHeight w:val="320"/>
        </w:trPr>
        <w:tc>
          <w:tcPr>
            <w:tcW w:w="7015" w:type="dxa"/>
            <w:noWrap/>
            <w:hideMark/>
          </w:tcPr>
          <w:p w14:paraId="520BD17E" w14:textId="77777777" w:rsidR="0030283D" w:rsidRDefault="0030283D">
            <w:pPr>
              <w:rPr>
                <w:rFonts w:ascii="Calibri" w:hAnsi="Calibri" w:cs="Calibri"/>
                <w:color w:val="000000"/>
              </w:rPr>
            </w:pPr>
            <w:r>
              <w:rPr>
                <w:rFonts w:ascii="Calibri" w:hAnsi="Calibri" w:cs="Calibri"/>
                <w:color w:val="000000"/>
              </w:rPr>
              <w:t>2018 Female Population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77826101" w14:textId="0990084A" w:rsidR="0030283D" w:rsidRDefault="0030283D">
            <w:pPr>
              <w:rPr>
                <w:rFonts w:ascii="Calibri" w:hAnsi="Calibri" w:cs="Calibri"/>
                <w:color w:val="000000"/>
              </w:rPr>
            </w:pPr>
            <w:r>
              <w:rPr>
                <w:rFonts w:ascii="Calibri" w:hAnsi="Calibri" w:cs="Calibri"/>
                <w:color w:val="000000"/>
              </w:rPr>
              <w:t>Y</w:t>
            </w:r>
          </w:p>
        </w:tc>
        <w:tc>
          <w:tcPr>
            <w:tcW w:w="1423" w:type="dxa"/>
            <w:noWrap/>
            <w:hideMark/>
          </w:tcPr>
          <w:p w14:paraId="2A70C144" w14:textId="2FDE201A" w:rsidR="0030283D" w:rsidRDefault="0030283D">
            <w:pPr>
              <w:rPr>
                <w:rFonts w:ascii="Calibri" w:hAnsi="Calibri" w:cs="Calibri"/>
                <w:color w:val="000000"/>
              </w:rPr>
            </w:pPr>
            <w:r>
              <w:rPr>
                <w:rFonts w:ascii="Calibri" w:hAnsi="Calibri" w:cs="Calibri"/>
                <w:color w:val="000000"/>
              </w:rPr>
              <w:t>Sum</w:t>
            </w:r>
          </w:p>
        </w:tc>
      </w:tr>
      <w:tr w:rsidR="0030283D" w14:paraId="38F9EA59" w14:textId="77777777" w:rsidTr="0030283D">
        <w:trPr>
          <w:trHeight w:val="320"/>
        </w:trPr>
        <w:tc>
          <w:tcPr>
            <w:tcW w:w="7015" w:type="dxa"/>
            <w:noWrap/>
            <w:hideMark/>
          </w:tcPr>
          <w:p w14:paraId="6B65EF2B" w14:textId="77777777" w:rsidR="0030283D" w:rsidRDefault="0030283D">
            <w:pPr>
              <w:rPr>
                <w:rFonts w:ascii="Calibri" w:hAnsi="Calibri" w:cs="Calibri"/>
                <w:color w:val="000000"/>
              </w:rPr>
            </w:pPr>
            <w:r>
              <w:rPr>
                <w:rFonts w:ascii="Calibri" w:hAnsi="Calibri" w:cs="Calibri"/>
                <w:color w:val="000000"/>
              </w:rPr>
              <w:t>2018 Median Female Age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5854C5C0" w14:textId="759AA445" w:rsidR="0030283D" w:rsidRDefault="0030283D">
            <w:pPr>
              <w:rPr>
                <w:rFonts w:ascii="Calibri" w:hAnsi="Calibri" w:cs="Calibri"/>
                <w:color w:val="000000"/>
              </w:rPr>
            </w:pPr>
            <w:r>
              <w:rPr>
                <w:rFonts w:ascii="Calibri" w:hAnsi="Calibri" w:cs="Calibri"/>
                <w:color w:val="000000"/>
              </w:rPr>
              <w:t>Y</w:t>
            </w:r>
          </w:p>
        </w:tc>
        <w:tc>
          <w:tcPr>
            <w:tcW w:w="1423" w:type="dxa"/>
            <w:noWrap/>
            <w:hideMark/>
          </w:tcPr>
          <w:p w14:paraId="40954161" w14:textId="5FD06237" w:rsidR="0030283D" w:rsidRDefault="0030283D">
            <w:pPr>
              <w:rPr>
                <w:rFonts w:ascii="Calibri" w:hAnsi="Calibri" w:cs="Calibri"/>
                <w:color w:val="000000"/>
              </w:rPr>
            </w:pPr>
            <w:r>
              <w:rPr>
                <w:rFonts w:ascii="Calibri" w:hAnsi="Calibri" w:cs="Calibri"/>
                <w:color w:val="000000"/>
              </w:rPr>
              <w:t>Avg</w:t>
            </w:r>
          </w:p>
        </w:tc>
      </w:tr>
      <w:tr w:rsidR="0030283D" w14:paraId="07280131" w14:textId="77777777" w:rsidTr="0030283D">
        <w:trPr>
          <w:trHeight w:val="320"/>
        </w:trPr>
        <w:tc>
          <w:tcPr>
            <w:tcW w:w="7015" w:type="dxa"/>
            <w:noWrap/>
            <w:hideMark/>
          </w:tcPr>
          <w:p w14:paraId="66A03671" w14:textId="77777777" w:rsidR="0030283D" w:rsidRDefault="0030283D">
            <w:pPr>
              <w:rPr>
                <w:rFonts w:ascii="Calibri" w:hAnsi="Calibri" w:cs="Calibri"/>
                <w:color w:val="000000"/>
              </w:rPr>
            </w:pPr>
            <w:r>
              <w:rPr>
                <w:rFonts w:ascii="Calibri" w:hAnsi="Calibri" w:cs="Calibri"/>
                <w:color w:val="000000"/>
              </w:rPr>
              <w:t>2018 Total Population by Five-Year Age Base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12743BAD" w14:textId="44E6BFD0" w:rsidR="0030283D" w:rsidRDefault="0030283D">
            <w:pPr>
              <w:rPr>
                <w:rFonts w:ascii="Calibri" w:hAnsi="Calibri" w:cs="Calibri"/>
                <w:color w:val="000000"/>
              </w:rPr>
            </w:pPr>
          </w:p>
        </w:tc>
        <w:tc>
          <w:tcPr>
            <w:tcW w:w="1423" w:type="dxa"/>
            <w:noWrap/>
            <w:hideMark/>
          </w:tcPr>
          <w:p w14:paraId="2B556C49" w14:textId="4733348F" w:rsidR="0030283D" w:rsidRDefault="0030283D">
            <w:pPr>
              <w:rPr>
                <w:rFonts w:ascii="Calibri" w:hAnsi="Calibri" w:cs="Calibri"/>
                <w:color w:val="000000"/>
              </w:rPr>
            </w:pPr>
          </w:p>
        </w:tc>
      </w:tr>
      <w:tr w:rsidR="0030283D" w14:paraId="692F9D67" w14:textId="77777777" w:rsidTr="0030283D">
        <w:trPr>
          <w:trHeight w:val="320"/>
        </w:trPr>
        <w:tc>
          <w:tcPr>
            <w:tcW w:w="7015" w:type="dxa"/>
            <w:noWrap/>
            <w:hideMark/>
          </w:tcPr>
          <w:p w14:paraId="24C27205" w14:textId="77777777" w:rsidR="0030283D" w:rsidRDefault="0030283D">
            <w:pPr>
              <w:rPr>
                <w:rFonts w:ascii="Calibri" w:hAnsi="Calibri" w:cs="Calibri"/>
                <w:color w:val="000000"/>
              </w:rPr>
            </w:pPr>
            <w:r>
              <w:rPr>
                <w:rFonts w:ascii="Calibri" w:hAnsi="Calibri" w:cs="Calibri"/>
                <w:color w:val="000000"/>
              </w:rPr>
              <w:lastRenderedPageBreak/>
              <w:t>2018 Civilian Population Age 16+ in Labor Force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0764C14D" w14:textId="77777777" w:rsidR="0030283D" w:rsidRDefault="0030283D">
            <w:pPr>
              <w:rPr>
                <w:rFonts w:ascii="Calibri" w:hAnsi="Calibri" w:cs="Calibri"/>
                <w:color w:val="000000"/>
              </w:rPr>
            </w:pPr>
          </w:p>
        </w:tc>
        <w:tc>
          <w:tcPr>
            <w:tcW w:w="1423" w:type="dxa"/>
            <w:noWrap/>
            <w:hideMark/>
          </w:tcPr>
          <w:p w14:paraId="529CECA7" w14:textId="10221AA4" w:rsidR="0030283D" w:rsidRDefault="0030283D">
            <w:pPr>
              <w:rPr>
                <w:rFonts w:ascii="Calibri" w:hAnsi="Calibri" w:cs="Calibri"/>
                <w:color w:val="000000"/>
              </w:rPr>
            </w:pPr>
          </w:p>
        </w:tc>
      </w:tr>
      <w:tr w:rsidR="0030283D" w14:paraId="551A9C92" w14:textId="77777777" w:rsidTr="0030283D">
        <w:trPr>
          <w:trHeight w:val="320"/>
        </w:trPr>
        <w:tc>
          <w:tcPr>
            <w:tcW w:w="7015" w:type="dxa"/>
            <w:noWrap/>
            <w:hideMark/>
          </w:tcPr>
          <w:p w14:paraId="62B67758" w14:textId="77777777" w:rsidR="0030283D" w:rsidRDefault="0030283D">
            <w:pPr>
              <w:rPr>
                <w:rFonts w:ascii="Calibri" w:hAnsi="Calibri" w:cs="Calibri"/>
                <w:color w:val="000000"/>
              </w:rPr>
            </w:pPr>
            <w:r>
              <w:rPr>
                <w:rFonts w:ascii="Calibri" w:hAnsi="Calibri" w:cs="Calibri"/>
                <w:color w:val="000000"/>
              </w:rPr>
              <w:t>2018 Employed Civilian Population Age 16+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3A3CAED7" w14:textId="77777777" w:rsidR="0030283D" w:rsidRDefault="0030283D">
            <w:pPr>
              <w:rPr>
                <w:rFonts w:ascii="Calibri" w:hAnsi="Calibri" w:cs="Calibri"/>
                <w:color w:val="000000"/>
              </w:rPr>
            </w:pPr>
          </w:p>
        </w:tc>
        <w:tc>
          <w:tcPr>
            <w:tcW w:w="1423" w:type="dxa"/>
            <w:noWrap/>
            <w:hideMark/>
          </w:tcPr>
          <w:p w14:paraId="0D0D5FA3" w14:textId="3F585188" w:rsidR="0030283D" w:rsidRDefault="0030283D">
            <w:pPr>
              <w:rPr>
                <w:rFonts w:ascii="Calibri" w:hAnsi="Calibri" w:cs="Calibri"/>
                <w:color w:val="000000"/>
              </w:rPr>
            </w:pPr>
          </w:p>
        </w:tc>
      </w:tr>
      <w:tr w:rsidR="0030283D" w14:paraId="4D25F2F2" w14:textId="77777777" w:rsidTr="0030283D">
        <w:trPr>
          <w:trHeight w:val="320"/>
        </w:trPr>
        <w:tc>
          <w:tcPr>
            <w:tcW w:w="7015" w:type="dxa"/>
            <w:noWrap/>
            <w:hideMark/>
          </w:tcPr>
          <w:p w14:paraId="78F57B41" w14:textId="77777777" w:rsidR="0030283D" w:rsidRDefault="0030283D">
            <w:pPr>
              <w:rPr>
                <w:rFonts w:ascii="Calibri" w:hAnsi="Calibri" w:cs="Calibri"/>
                <w:color w:val="000000"/>
              </w:rPr>
            </w:pPr>
            <w:r>
              <w:rPr>
                <w:rFonts w:ascii="Calibri" w:hAnsi="Calibri" w:cs="Calibri"/>
                <w:color w:val="000000"/>
              </w:rPr>
              <w:t>2018 Unemployed Population Age 16+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01E08FB9" w14:textId="77777777" w:rsidR="0030283D" w:rsidRDefault="0030283D">
            <w:pPr>
              <w:rPr>
                <w:rFonts w:ascii="Calibri" w:hAnsi="Calibri" w:cs="Calibri"/>
                <w:color w:val="000000"/>
              </w:rPr>
            </w:pPr>
          </w:p>
        </w:tc>
        <w:tc>
          <w:tcPr>
            <w:tcW w:w="1423" w:type="dxa"/>
            <w:noWrap/>
            <w:hideMark/>
          </w:tcPr>
          <w:p w14:paraId="7C86743B" w14:textId="450C3F2E" w:rsidR="0030283D" w:rsidRDefault="0030283D">
            <w:pPr>
              <w:rPr>
                <w:rFonts w:ascii="Calibri" w:hAnsi="Calibri" w:cs="Calibri"/>
                <w:color w:val="000000"/>
              </w:rPr>
            </w:pPr>
          </w:p>
        </w:tc>
      </w:tr>
      <w:tr w:rsidR="0030283D" w14:paraId="7F8D9026" w14:textId="77777777" w:rsidTr="0030283D">
        <w:trPr>
          <w:trHeight w:val="320"/>
        </w:trPr>
        <w:tc>
          <w:tcPr>
            <w:tcW w:w="7015" w:type="dxa"/>
            <w:noWrap/>
            <w:hideMark/>
          </w:tcPr>
          <w:p w14:paraId="43E5FCF7" w14:textId="77777777" w:rsidR="0030283D" w:rsidRDefault="0030283D">
            <w:pPr>
              <w:rPr>
                <w:rFonts w:ascii="Calibri" w:hAnsi="Calibri" w:cs="Calibri"/>
                <w:color w:val="000000"/>
              </w:rPr>
            </w:pPr>
            <w:r>
              <w:rPr>
                <w:rFonts w:ascii="Calibri" w:hAnsi="Calibri" w:cs="Calibri"/>
                <w:color w:val="000000"/>
              </w:rPr>
              <w:t>2018 Unemployment Rate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6A350B9A" w14:textId="77777777" w:rsidR="0030283D" w:rsidRDefault="0030283D">
            <w:pPr>
              <w:rPr>
                <w:rFonts w:ascii="Calibri" w:hAnsi="Calibri" w:cs="Calibri"/>
                <w:color w:val="000000"/>
              </w:rPr>
            </w:pPr>
          </w:p>
        </w:tc>
        <w:tc>
          <w:tcPr>
            <w:tcW w:w="1423" w:type="dxa"/>
            <w:noWrap/>
            <w:hideMark/>
          </w:tcPr>
          <w:p w14:paraId="69265B68" w14:textId="1EF64EAD" w:rsidR="0030283D" w:rsidRDefault="0030283D">
            <w:pPr>
              <w:rPr>
                <w:rFonts w:ascii="Calibri" w:hAnsi="Calibri" w:cs="Calibri"/>
                <w:color w:val="000000"/>
              </w:rPr>
            </w:pPr>
          </w:p>
        </w:tc>
      </w:tr>
      <w:tr w:rsidR="0030283D" w14:paraId="33AB3C3B" w14:textId="77777777" w:rsidTr="0030283D">
        <w:trPr>
          <w:trHeight w:val="320"/>
        </w:trPr>
        <w:tc>
          <w:tcPr>
            <w:tcW w:w="7015" w:type="dxa"/>
            <w:noWrap/>
            <w:hideMark/>
          </w:tcPr>
          <w:p w14:paraId="74E00D2B" w14:textId="77777777" w:rsidR="0030283D" w:rsidRDefault="0030283D">
            <w:pPr>
              <w:rPr>
                <w:rFonts w:ascii="Calibri" w:hAnsi="Calibri" w:cs="Calibri"/>
                <w:color w:val="000000"/>
              </w:rPr>
            </w:pPr>
            <w:r>
              <w:rPr>
                <w:rFonts w:ascii="Calibri" w:hAnsi="Calibri" w:cs="Calibri"/>
                <w:color w:val="000000"/>
              </w:rPr>
              <w:t>2018 Hispanic Population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13C22C4A" w14:textId="63597104" w:rsidR="0030283D" w:rsidRDefault="0030283D">
            <w:pPr>
              <w:rPr>
                <w:rFonts w:ascii="Calibri" w:hAnsi="Calibri" w:cs="Calibri"/>
                <w:color w:val="000000"/>
              </w:rPr>
            </w:pPr>
            <w:r>
              <w:rPr>
                <w:rFonts w:ascii="Calibri" w:hAnsi="Calibri" w:cs="Calibri"/>
                <w:color w:val="000000"/>
              </w:rPr>
              <w:t>Y</w:t>
            </w:r>
          </w:p>
        </w:tc>
        <w:tc>
          <w:tcPr>
            <w:tcW w:w="1423" w:type="dxa"/>
            <w:noWrap/>
            <w:hideMark/>
          </w:tcPr>
          <w:p w14:paraId="52662521" w14:textId="100B121A" w:rsidR="0030283D" w:rsidRDefault="0030283D">
            <w:pPr>
              <w:rPr>
                <w:rFonts w:ascii="Calibri" w:hAnsi="Calibri" w:cs="Calibri"/>
                <w:color w:val="000000"/>
              </w:rPr>
            </w:pPr>
            <w:r>
              <w:rPr>
                <w:rFonts w:ascii="Calibri" w:hAnsi="Calibri" w:cs="Calibri"/>
                <w:color w:val="000000"/>
              </w:rPr>
              <w:t>sum</w:t>
            </w:r>
          </w:p>
        </w:tc>
      </w:tr>
      <w:tr w:rsidR="0030283D" w14:paraId="18648A1F" w14:textId="77777777" w:rsidTr="0030283D">
        <w:trPr>
          <w:trHeight w:val="320"/>
        </w:trPr>
        <w:tc>
          <w:tcPr>
            <w:tcW w:w="7015" w:type="dxa"/>
            <w:noWrap/>
            <w:hideMark/>
          </w:tcPr>
          <w:p w14:paraId="4B3263B9" w14:textId="77777777" w:rsidR="0030283D" w:rsidRDefault="0030283D">
            <w:pPr>
              <w:rPr>
                <w:rFonts w:ascii="Calibri" w:hAnsi="Calibri" w:cs="Calibri"/>
                <w:color w:val="000000"/>
              </w:rPr>
            </w:pPr>
            <w:r>
              <w:rPr>
                <w:rFonts w:ascii="Calibri" w:hAnsi="Calibri" w:cs="Calibri"/>
                <w:color w:val="000000"/>
              </w:rPr>
              <w:t>2018 White Non-Hispanic Population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2F7FE881" w14:textId="79519A37" w:rsidR="0030283D" w:rsidRDefault="0030283D">
            <w:pPr>
              <w:rPr>
                <w:rFonts w:ascii="Calibri" w:hAnsi="Calibri" w:cs="Calibri"/>
                <w:color w:val="000000"/>
              </w:rPr>
            </w:pPr>
            <w:r>
              <w:rPr>
                <w:rFonts w:ascii="Calibri" w:hAnsi="Calibri" w:cs="Calibri"/>
                <w:color w:val="000000"/>
              </w:rPr>
              <w:t>Y</w:t>
            </w:r>
          </w:p>
        </w:tc>
        <w:tc>
          <w:tcPr>
            <w:tcW w:w="1423" w:type="dxa"/>
            <w:noWrap/>
            <w:hideMark/>
          </w:tcPr>
          <w:p w14:paraId="67288433" w14:textId="1B29D93E" w:rsidR="0030283D" w:rsidRDefault="0030283D">
            <w:pPr>
              <w:rPr>
                <w:rFonts w:ascii="Calibri" w:hAnsi="Calibri" w:cs="Calibri"/>
                <w:color w:val="000000"/>
              </w:rPr>
            </w:pPr>
            <w:r>
              <w:rPr>
                <w:rFonts w:ascii="Calibri" w:hAnsi="Calibri" w:cs="Calibri"/>
                <w:color w:val="000000"/>
              </w:rPr>
              <w:t>sum</w:t>
            </w:r>
          </w:p>
        </w:tc>
      </w:tr>
      <w:tr w:rsidR="0030283D" w14:paraId="0A7637B7" w14:textId="77777777" w:rsidTr="0030283D">
        <w:trPr>
          <w:trHeight w:val="320"/>
        </w:trPr>
        <w:tc>
          <w:tcPr>
            <w:tcW w:w="7015" w:type="dxa"/>
            <w:noWrap/>
            <w:hideMark/>
          </w:tcPr>
          <w:p w14:paraId="641388D2" w14:textId="77777777" w:rsidR="0030283D" w:rsidRDefault="0030283D">
            <w:pPr>
              <w:rPr>
                <w:rFonts w:ascii="Calibri" w:hAnsi="Calibri" w:cs="Calibri"/>
                <w:color w:val="000000"/>
              </w:rPr>
            </w:pPr>
            <w:r>
              <w:rPr>
                <w:rFonts w:ascii="Calibri" w:hAnsi="Calibri" w:cs="Calibri"/>
                <w:color w:val="000000"/>
              </w:rPr>
              <w:t>2018 Black/African American Non-Hispanic Population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0DE8EE7F" w14:textId="4A96222C" w:rsidR="0030283D" w:rsidRDefault="0030283D">
            <w:pPr>
              <w:rPr>
                <w:rFonts w:ascii="Calibri" w:hAnsi="Calibri" w:cs="Calibri"/>
                <w:color w:val="000000"/>
              </w:rPr>
            </w:pPr>
            <w:r>
              <w:rPr>
                <w:rFonts w:ascii="Calibri" w:hAnsi="Calibri" w:cs="Calibri"/>
                <w:color w:val="000000"/>
              </w:rPr>
              <w:t>Y</w:t>
            </w:r>
          </w:p>
        </w:tc>
        <w:tc>
          <w:tcPr>
            <w:tcW w:w="1423" w:type="dxa"/>
            <w:noWrap/>
            <w:hideMark/>
          </w:tcPr>
          <w:p w14:paraId="5C74DE04" w14:textId="5907738E" w:rsidR="0030283D" w:rsidRDefault="0030283D">
            <w:pPr>
              <w:rPr>
                <w:rFonts w:ascii="Calibri" w:hAnsi="Calibri" w:cs="Calibri"/>
                <w:color w:val="000000"/>
              </w:rPr>
            </w:pPr>
            <w:r>
              <w:rPr>
                <w:rFonts w:ascii="Calibri" w:hAnsi="Calibri" w:cs="Calibri"/>
                <w:color w:val="000000"/>
              </w:rPr>
              <w:t>sum</w:t>
            </w:r>
          </w:p>
        </w:tc>
      </w:tr>
      <w:tr w:rsidR="0030283D" w14:paraId="66168476" w14:textId="77777777" w:rsidTr="0030283D">
        <w:trPr>
          <w:trHeight w:val="320"/>
        </w:trPr>
        <w:tc>
          <w:tcPr>
            <w:tcW w:w="7015" w:type="dxa"/>
            <w:noWrap/>
            <w:hideMark/>
          </w:tcPr>
          <w:p w14:paraId="74442F69" w14:textId="77777777" w:rsidR="0030283D" w:rsidRDefault="0030283D">
            <w:pPr>
              <w:rPr>
                <w:rFonts w:ascii="Calibri" w:hAnsi="Calibri" w:cs="Calibri"/>
                <w:color w:val="000000"/>
              </w:rPr>
            </w:pPr>
            <w:r>
              <w:rPr>
                <w:rFonts w:ascii="Calibri" w:hAnsi="Calibri" w:cs="Calibri"/>
                <w:color w:val="000000"/>
              </w:rPr>
              <w:t>2018 American Indian/Alaska Native Non-Hispanic Population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23E6049A" w14:textId="7CA9C4ED" w:rsidR="0030283D" w:rsidRDefault="0030283D">
            <w:pPr>
              <w:rPr>
                <w:rFonts w:ascii="Calibri" w:hAnsi="Calibri" w:cs="Calibri"/>
                <w:color w:val="000000"/>
              </w:rPr>
            </w:pPr>
            <w:r>
              <w:rPr>
                <w:rFonts w:ascii="Calibri" w:hAnsi="Calibri" w:cs="Calibri"/>
                <w:color w:val="000000"/>
              </w:rPr>
              <w:t>Y</w:t>
            </w:r>
          </w:p>
        </w:tc>
        <w:tc>
          <w:tcPr>
            <w:tcW w:w="1423" w:type="dxa"/>
            <w:noWrap/>
            <w:hideMark/>
          </w:tcPr>
          <w:p w14:paraId="76DBB75E" w14:textId="3C1244CB" w:rsidR="0030283D" w:rsidRDefault="0030283D">
            <w:pPr>
              <w:rPr>
                <w:rFonts w:ascii="Calibri" w:hAnsi="Calibri" w:cs="Calibri"/>
                <w:color w:val="000000"/>
              </w:rPr>
            </w:pPr>
            <w:r>
              <w:rPr>
                <w:rFonts w:ascii="Calibri" w:hAnsi="Calibri" w:cs="Calibri"/>
                <w:color w:val="000000"/>
              </w:rPr>
              <w:t>sum</w:t>
            </w:r>
          </w:p>
        </w:tc>
      </w:tr>
      <w:tr w:rsidR="0030283D" w14:paraId="325AE960" w14:textId="77777777" w:rsidTr="0030283D">
        <w:trPr>
          <w:trHeight w:val="320"/>
        </w:trPr>
        <w:tc>
          <w:tcPr>
            <w:tcW w:w="7015" w:type="dxa"/>
            <w:noWrap/>
            <w:hideMark/>
          </w:tcPr>
          <w:p w14:paraId="08E491B1" w14:textId="77777777" w:rsidR="0030283D" w:rsidRDefault="0030283D">
            <w:pPr>
              <w:rPr>
                <w:rFonts w:ascii="Calibri" w:hAnsi="Calibri" w:cs="Calibri"/>
                <w:color w:val="000000"/>
              </w:rPr>
            </w:pPr>
            <w:r>
              <w:rPr>
                <w:rFonts w:ascii="Calibri" w:hAnsi="Calibri" w:cs="Calibri"/>
                <w:color w:val="000000"/>
              </w:rPr>
              <w:t>2018 Asian Non-Hispanic Population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46020F93" w14:textId="17F4BB3A" w:rsidR="0030283D" w:rsidRDefault="0030283D">
            <w:pPr>
              <w:rPr>
                <w:rFonts w:ascii="Calibri" w:hAnsi="Calibri" w:cs="Calibri"/>
                <w:color w:val="000000"/>
              </w:rPr>
            </w:pPr>
            <w:r>
              <w:rPr>
                <w:rFonts w:ascii="Calibri" w:hAnsi="Calibri" w:cs="Calibri"/>
                <w:color w:val="000000"/>
              </w:rPr>
              <w:t>Y</w:t>
            </w:r>
          </w:p>
        </w:tc>
        <w:tc>
          <w:tcPr>
            <w:tcW w:w="1423" w:type="dxa"/>
            <w:noWrap/>
            <w:hideMark/>
          </w:tcPr>
          <w:p w14:paraId="43B5D937" w14:textId="4A4B4E27" w:rsidR="0030283D" w:rsidRDefault="0030283D">
            <w:pPr>
              <w:rPr>
                <w:rFonts w:ascii="Calibri" w:hAnsi="Calibri" w:cs="Calibri"/>
                <w:color w:val="000000"/>
              </w:rPr>
            </w:pPr>
            <w:r>
              <w:rPr>
                <w:rFonts w:ascii="Calibri" w:hAnsi="Calibri" w:cs="Calibri"/>
                <w:color w:val="000000"/>
              </w:rPr>
              <w:t>sum</w:t>
            </w:r>
          </w:p>
        </w:tc>
      </w:tr>
      <w:tr w:rsidR="0030283D" w14:paraId="4C578260" w14:textId="77777777" w:rsidTr="0030283D">
        <w:trPr>
          <w:trHeight w:val="320"/>
        </w:trPr>
        <w:tc>
          <w:tcPr>
            <w:tcW w:w="7015" w:type="dxa"/>
            <w:noWrap/>
            <w:hideMark/>
          </w:tcPr>
          <w:p w14:paraId="64B7CBE8" w14:textId="77777777" w:rsidR="0030283D" w:rsidRDefault="0030283D">
            <w:pPr>
              <w:rPr>
                <w:rFonts w:ascii="Calibri" w:hAnsi="Calibri" w:cs="Calibri"/>
                <w:color w:val="000000"/>
              </w:rPr>
            </w:pPr>
            <w:r>
              <w:rPr>
                <w:rFonts w:ascii="Calibri" w:hAnsi="Calibri" w:cs="Calibri"/>
                <w:color w:val="000000"/>
              </w:rPr>
              <w:t>2018 Pacific Islander Non-Hispanic Population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529C1766" w14:textId="22BF4EC1" w:rsidR="0030283D" w:rsidRDefault="0030283D">
            <w:pPr>
              <w:rPr>
                <w:rFonts w:ascii="Calibri" w:hAnsi="Calibri" w:cs="Calibri"/>
                <w:color w:val="000000"/>
              </w:rPr>
            </w:pPr>
            <w:r>
              <w:rPr>
                <w:rFonts w:ascii="Calibri" w:hAnsi="Calibri" w:cs="Calibri"/>
                <w:color w:val="000000"/>
              </w:rPr>
              <w:t>Y</w:t>
            </w:r>
          </w:p>
        </w:tc>
        <w:tc>
          <w:tcPr>
            <w:tcW w:w="1423" w:type="dxa"/>
            <w:noWrap/>
            <w:hideMark/>
          </w:tcPr>
          <w:p w14:paraId="7A1680C8" w14:textId="581C5956" w:rsidR="0030283D" w:rsidRDefault="0030283D">
            <w:pPr>
              <w:rPr>
                <w:rFonts w:ascii="Calibri" w:hAnsi="Calibri" w:cs="Calibri"/>
                <w:color w:val="000000"/>
              </w:rPr>
            </w:pPr>
            <w:r>
              <w:rPr>
                <w:rFonts w:ascii="Calibri" w:hAnsi="Calibri" w:cs="Calibri"/>
                <w:color w:val="000000"/>
              </w:rPr>
              <w:t>sum</w:t>
            </w:r>
          </w:p>
        </w:tc>
      </w:tr>
      <w:tr w:rsidR="0030283D" w14:paraId="170B156F" w14:textId="77777777" w:rsidTr="0030283D">
        <w:trPr>
          <w:trHeight w:val="320"/>
        </w:trPr>
        <w:tc>
          <w:tcPr>
            <w:tcW w:w="7015" w:type="dxa"/>
            <w:noWrap/>
            <w:hideMark/>
          </w:tcPr>
          <w:p w14:paraId="54317151" w14:textId="77777777" w:rsidR="0030283D" w:rsidRDefault="0030283D">
            <w:pPr>
              <w:rPr>
                <w:rFonts w:ascii="Calibri" w:hAnsi="Calibri" w:cs="Calibri"/>
                <w:color w:val="000000"/>
              </w:rPr>
            </w:pPr>
            <w:r>
              <w:rPr>
                <w:rFonts w:ascii="Calibri" w:hAnsi="Calibri" w:cs="Calibri"/>
                <w:color w:val="000000"/>
              </w:rPr>
              <w:t>2018 Other Race Non-Hispanic Population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67EA9E99" w14:textId="203CFBCF" w:rsidR="0030283D" w:rsidRDefault="0030283D">
            <w:pPr>
              <w:rPr>
                <w:rFonts w:ascii="Calibri" w:hAnsi="Calibri" w:cs="Calibri"/>
                <w:color w:val="000000"/>
              </w:rPr>
            </w:pPr>
            <w:r>
              <w:rPr>
                <w:rFonts w:ascii="Calibri" w:hAnsi="Calibri" w:cs="Calibri"/>
                <w:color w:val="000000"/>
              </w:rPr>
              <w:t>Y</w:t>
            </w:r>
          </w:p>
        </w:tc>
        <w:tc>
          <w:tcPr>
            <w:tcW w:w="1423" w:type="dxa"/>
            <w:noWrap/>
            <w:hideMark/>
          </w:tcPr>
          <w:p w14:paraId="07D52578" w14:textId="493A981E" w:rsidR="0030283D" w:rsidRDefault="0030283D">
            <w:pPr>
              <w:rPr>
                <w:rFonts w:ascii="Calibri" w:hAnsi="Calibri" w:cs="Calibri"/>
                <w:color w:val="000000"/>
              </w:rPr>
            </w:pPr>
            <w:r>
              <w:rPr>
                <w:rFonts w:ascii="Calibri" w:hAnsi="Calibri" w:cs="Calibri"/>
                <w:color w:val="000000"/>
              </w:rPr>
              <w:t>sum</w:t>
            </w:r>
          </w:p>
        </w:tc>
      </w:tr>
      <w:tr w:rsidR="0030283D" w14:paraId="6CF46F28" w14:textId="77777777" w:rsidTr="0030283D">
        <w:trPr>
          <w:trHeight w:val="320"/>
        </w:trPr>
        <w:tc>
          <w:tcPr>
            <w:tcW w:w="7015" w:type="dxa"/>
            <w:noWrap/>
            <w:hideMark/>
          </w:tcPr>
          <w:p w14:paraId="1F41F694" w14:textId="77777777" w:rsidR="0030283D" w:rsidRDefault="0030283D">
            <w:pPr>
              <w:rPr>
                <w:rFonts w:ascii="Calibri" w:hAnsi="Calibri" w:cs="Calibri"/>
                <w:color w:val="000000"/>
              </w:rPr>
            </w:pPr>
            <w:r>
              <w:rPr>
                <w:rFonts w:ascii="Calibri" w:hAnsi="Calibri" w:cs="Calibri"/>
                <w:color w:val="000000"/>
              </w:rPr>
              <w:t>2018 Multiple Races Non-Hispanic Population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78C1400A" w14:textId="5E9508CB" w:rsidR="0030283D" w:rsidRDefault="0030283D">
            <w:pPr>
              <w:rPr>
                <w:rFonts w:ascii="Calibri" w:hAnsi="Calibri" w:cs="Calibri"/>
                <w:color w:val="000000"/>
              </w:rPr>
            </w:pPr>
            <w:r>
              <w:rPr>
                <w:rFonts w:ascii="Calibri" w:hAnsi="Calibri" w:cs="Calibri"/>
                <w:color w:val="000000"/>
              </w:rPr>
              <w:t>Y</w:t>
            </w:r>
          </w:p>
        </w:tc>
        <w:tc>
          <w:tcPr>
            <w:tcW w:w="1423" w:type="dxa"/>
            <w:noWrap/>
            <w:hideMark/>
          </w:tcPr>
          <w:p w14:paraId="409D4888" w14:textId="2ED33C68" w:rsidR="0030283D" w:rsidRDefault="0030283D">
            <w:pPr>
              <w:rPr>
                <w:rFonts w:ascii="Calibri" w:hAnsi="Calibri" w:cs="Calibri"/>
                <w:color w:val="000000"/>
              </w:rPr>
            </w:pPr>
            <w:r>
              <w:rPr>
                <w:rFonts w:ascii="Calibri" w:hAnsi="Calibri" w:cs="Calibri"/>
                <w:color w:val="000000"/>
              </w:rPr>
              <w:t>sum</w:t>
            </w:r>
          </w:p>
        </w:tc>
      </w:tr>
      <w:tr w:rsidR="0030283D" w14:paraId="31D21404" w14:textId="77777777" w:rsidTr="0030283D">
        <w:trPr>
          <w:trHeight w:val="320"/>
        </w:trPr>
        <w:tc>
          <w:tcPr>
            <w:tcW w:w="7015" w:type="dxa"/>
            <w:noWrap/>
            <w:hideMark/>
          </w:tcPr>
          <w:p w14:paraId="785944FE" w14:textId="77777777" w:rsidR="0030283D" w:rsidRDefault="0030283D">
            <w:pPr>
              <w:rPr>
                <w:rFonts w:ascii="Calibri" w:hAnsi="Calibri" w:cs="Calibri"/>
                <w:color w:val="000000"/>
              </w:rPr>
            </w:pPr>
            <w:r>
              <w:rPr>
                <w:rFonts w:ascii="Calibri" w:hAnsi="Calibri" w:cs="Calibri"/>
                <w:color w:val="000000"/>
              </w:rPr>
              <w:t>2018 Diversity Index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4F6C2756" w14:textId="77777777" w:rsidR="0030283D" w:rsidRDefault="0030283D">
            <w:pPr>
              <w:rPr>
                <w:rFonts w:ascii="Calibri" w:hAnsi="Calibri" w:cs="Calibri"/>
                <w:color w:val="000000"/>
              </w:rPr>
            </w:pPr>
          </w:p>
        </w:tc>
        <w:tc>
          <w:tcPr>
            <w:tcW w:w="1423" w:type="dxa"/>
            <w:noWrap/>
            <w:hideMark/>
          </w:tcPr>
          <w:p w14:paraId="13B8C108" w14:textId="28C2ACCE" w:rsidR="0030283D" w:rsidRDefault="0030283D">
            <w:pPr>
              <w:rPr>
                <w:rFonts w:ascii="Calibri" w:hAnsi="Calibri" w:cs="Calibri"/>
                <w:color w:val="000000"/>
              </w:rPr>
            </w:pPr>
          </w:p>
        </w:tc>
      </w:tr>
      <w:tr w:rsidR="0030283D" w14:paraId="1FDF6988" w14:textId="77777777" w:rsidTr="0030283D">
        <w:trPr>
          <w:trHeight w:val="320"/>
        </w:trPr>
        <w:tc>
          <w:tcPr>
            <w:tcW w:w="7015" w:type="dxa"/>
            <w:noWrap/>
            <w:hideMark/>
          </w:tcPr>
          <w:p w14:paraId="6356BB90" w14:textId="77777777" w:rsidR="0030283D" w:rsidRDefault="0030283D">
            <w:pPr>
              <w:rPr>
                <w:rFonts w:ascii="Calibri" w:hAnsi="Calibri" w:cs="Calibri"/>
                <w:color w:val="000000"/>
              </w:rPr>
            </w:pPr>
            <w:r>
              <w:rPr>
                <w:rFonts w:ascii="Calibri" w:hAnsi="Calibri" w:cs="Calibri"/>
                <w:color w:val="000000"/>
              </w:rPr>
              <w:t>2018 Population by Race Base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15CB012C" w14:textId="77777777" w:rsidR="0030283D" w:rsidRDefault="0030283D">
            <w:pPr>
              <w:rPr>
                <w:rFonts w:ascii="Calibri" w:hAnsi="Calibri" w:cs="Calibri"/>
                <w:color w:val="000000"/>
              </w:rPr>
            </w:pPr>
          </w:p>
        </w:tc>
        <w:tc>
          <w:tcPr>
            <w:tcW w:w="1423" w:type="dxa"/>
            <w:noWrap/>
            <w:hideMark/>
          </w:tcPr>
          <w:p w14:paraId="1166628D" w14:textId="032DF98B" w:rsidR="0030283D" w:rsidRDefault="0030283D">
            <w:pPr>
              <w:rPr>
                <w:rFonts w:ascii="Calibri" w:hAnsi="Calibri" w:cs="Calibri"/>
                <w:color w:val="000000"/>
              </w:rPr>
            </w:pPr>
          </w:p>
        </w:tc>
      </w:tr>
      <w:tr w:rsidR="0030283D" w14:paraId="41FD9F1B" w14:textId="77777777" w:rsidTr="0030283D">
        <w:trPr>
          <w:trHeight w:val="320"/>
        </w:trPr>
        <w:tc>
          <w:tcPr>
            <w:tcW w:w="7015" w:type="dxa"/>
            <w:noWrap/>
            <w:hideMark/>
          </w:tcPr>
          <w:p w14:paraId="58E0439F" w14:textId="77777777" w:rsidR="0030283D" w:rsidRDefault="0030283D">
            <w:pPr>
              <w:rPr>
                <w:rFonts w:ascii="Calibri" w:hAnsi="Calibri" w:cs="Calibri"/>
                <w:color w:val="000000"/>
              </w:rPr>
            </w:pPr>
            <w:r>
              <w:rPr>
                <w:rFonts w:ascii="Calibri" w:hAnsi="Calibri" w:cs="Calibri"/>
                <w:color w:val="000000"/>
              </w:rPr>
              <w:t>2018 Household Income less than $15,000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09274243" w14:textId="167F305C" w:rsidR="0030283D" w:rsidRDefault="0030283D">
            <w:pPr>
              <w:rPr>
                <w:rFonts w:ascii="Calibri" w:hAnsi="Calibri" w:cs="Calibri"/>
                <w:color w:val="000000"/>
              </w:rPr>
            </w:pPr>
            <w:r>
              <w:rPr>
                <w:rFonts w:ascii="Calibri" w:hAnsi="Calibri" w:cs="Calibri"/>
                <w:color w:val="000000"/>
              </w:rPr>
              <w:t>Y</w:t>
            </w:r>
          </w:p>
        </w:tc>
        <w:tc>
          <w:tcPr>
            <w:tcW w:w="1423" w:type="dxa"/>
            <w:noWrap/>
            <w:hideMark/>
          </w:tcPr>
          <w:p w14:paraId="2E8F13F6" w14:textId="27F8A6E4" w:rsidR="0030283D" w:rsidRDefault="0030283D">
            <w:pPr>
              <w:rPr>
                <w:rFonts w:ascii="Calibri" w:hAnsi="Calibri" w:cs="Calibri"/>
                <w:color w:val="000000"/>
              </w:rPr>
            </w:pPr>
            <w:r>
              <w:rPr>
                <w:rFonts w:ascii="Calibri" w:hAnsi="Calibri" w:cs="Calibri"/>
                <w:color w:val="000000"/>
              </w:rPr>
              <w:t>sum</w:t>
            </w:r>
          </w:p>
        </w:tc>
      </w:tr>
      <w:tr w:rsidR="0030283D" w14:paraId="4CFD7D11" w14:textId="77777777" w:rsidTr="0030283D">
        <w:trPr>
          <w:trHeight w:val="320"/>
        </w:trPr>
        <w:tc>
          <w:tcPr>
            <w:tcW w:w="7015" w:type="dxa"/>
            <w:noWrap/>
            <w:hideMark/>
          </w:tcPr>
          <w:p w14:paraId="39CDA760" w14:textId="77777777" w:rsidR="0030283D" w:rsidRDefault="0030283D">
            <w:pPr>
              <w:rPr>
                <w:rFonts w:ascii="Calibri" w:hAnsi="Calibri" w:cs="Calibri"/>
                <w:color w:val="000000"/>
              </w:rPr>
            </w:pPr>
            <w:r>
              <w:rPr>
                <w:rFonts w:ascii="Calibri" w:hAnsi="Calibri" w:cs="Calibri"/>
                <w:color w:val="000000"/>
              </w:rPr>
              <w:t>2018 Household Income $15,000-$24,999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3C151E15" w14:textId="286F0061" w:rsidR="0030283D" w:rsidRDefault="0030283D">
            <w:pPr>
              <w:rPr>
                <w:rFonts w:ascii="Calibri" w:hAnsi="Calibri" w:cs="Calibri"/>
                <w:color w:val="000000"/>
              </w:rPr>
            </w:pPr>
            <w:r>
              <w:rPr>
                <w:rFonts w:ascii="Calibri" w:hAnsi="Calibri" w:cs="Calibri"/>
                <w:color w:val="000000"/>
              </w:rPr>
              <w:t>Y</w:t>
            </w:r>
          </w:p>
        </w:tc>
        <w:tc>
          <w:tcPr>
            <w:tcW w:w="1423" w:type="dxa"/>
            <w:noWrap/>
            <w:hideMark/>
          </w:tcPr>
          <w:p w14:paraId="219ADC2D" w14:textId="4225B81E" w:rsidR="0030283D" w:rsidRDefault="0030283D">
            <w:pPr>
              <w:rPr>
                <w:rFonts w:ascii="Calibri" w:hAnsi="Calibri" w:cs="Calibri"/>
                <w:color w:val="000000"/>
              </w:rPr>
            </w:pPr>
            <w:r>
              <w:rPr>
                <w:rFonts w:ascii="Calibri" w:hAnsi="Calibri" w:cs="Calibri"/>
                <w:color w:val="000000"/>
              </w:rPr>
              <w:t>sum</w:t>
            </w:r>
          </w:p>
        </w:tc>
      </w:tr>
      <w:tr w:rsidR="0030283D" w14:paraId="60A48D46" w14:textId="77777777" w:rsidTr="0030283D">
        <w:trPr>
          <w:trHeight w:val="320"/>
        </w:trPr>
        <w:tc>
          <w:tcPr>
            <w:tcW w:w="7015" w:type="dxa"/>
            <w:noWrap/>
            <w:hideMark/>
          </w:tcPr>
          <w:p w14:paraId="33B3E365" w14:textId="77777777" w:rsidR="0030283D" w:rsidRDefault="0030283D">
            <w:pPr>
              <w:rPr>
                <w:rFonts w:ascii="Calibri" w:hAnsi="Calibri" w:cs="Calibri"/>
                <w:color w:val="000000"/>
              </w:rPr>
            </w:pPr>
            <w:r>
              <w:rPr>
                <w:rFonts w:ascii="Calibri" w:hAnsi="Calibri" w:cs="Calibri"/>
                <w:color w:val="000000"/>
              </w:rPr>
              <w:t>2018 Household Income $25,000-$34,999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72F95B7E" w14:textId="456E639A" w:rsidR="0030283D" w:rsidRDefault="0030283D">
            <w:pPr>
              <w:rPr>
                <w:rFonts w:ascii="Calibri" w:hAnsi="Calibri" w:cs="Calibri"/>
                <w:color w:val="000000"/>
              </w:rPr>
            </w:pPr>
            <w:r>
              <w:rPr>
                <w:rFonts w:ascii="Calibri" w:hAnsi="Calibri" w:cs="Calibri"/>
                <w:color w:val="000000"/>
              </w:rPr>
              <w:t>Y</w:t>
            </w:r>
          </w:p>
        </w:tc>
        <w:tc>
          <w:tcPr>
            <w:tcW w:w="1423" w:type="dxa"/>
            <w:noWrap/>
            <w:hideMark/>
          </w:tcPr>
          <w:p w14:paraId="17277AF3" w14:textId="112FD48A" w:rsidR="0030283D" w:rsidRDefault="0030283D">
            <w:pPr>
              <w:rPr>
                <w:rFonts w:ascii="Calibri" w:hAnsi="Calibri" w:cs="Calibri"/>
                <w:color w:val="000000"/>
              </w:rPr>
            </w:pPr>
            <w:r>
              <w:rPr>
                <w:rFonts w:ascii="Calibri" w:hAnsi="Calibri" w:cs="Calibri"/>
                <w:color w:val="000000"/>
              </w:rPr>
              <w:t>sum</w:t>
            </w:r>
          </w:p>
        </w:tc>
      </w:tr>
      <w:tr w:rsidR="0030283D" w14:paraId="6C38A242" w14:textId="77777777" w:rsidTr="0030283D">
        <w:trPr>
          <w:trHeight w:val="320"/>
        </w:trPr>
        <w:tc>
          <w:tcPr>
            <w:tcW w:w="7015" w:type="dxa"/>
            <w:noWrap/>
            <w:hideMark/>
          </w:tcPr>
          <w:p w14:paraId="23CC9DD5" w14:textId="77777777" w:rsidR="0030283D" w:rsidRDefault="0030283D">
            <w:pPr>
              <w:rPr>
                <w:rFonts w:ascii="Calibri" w:hAnsi="Calibri" w:cs="Calibri"/>
                <w:color w:val="000000"/>
              </w:rPr>
            </w:pPr>
            <w:r>
              <w:rPr>
                <w:rFonts w:ascii="Calibri" w:hAnsi="Calibri" w:cs="Calibri"/>
                <w:color w:val="000000"/>
              </w:rPr>
              <w:t>2018 Household Income $35,000-$49,999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6FEBA931" w14:textId="36EFE708" w:rsidR="0030283D" w:rsidRDefault="0030283D">
            <w:pPr>
              <w:rPr>
                <w:rFonts w:ascii="Calibri" w:hAnsi="Calibri" w:cs="Calibri"/>
                <w:color w:val="000000"/>
              </w:rPr>
            </w:pPr>
            <w:r>
              <w:rPr>
                <w:rFonts w:ascii="Calibri" w:hAnsi="Calibri" w:cs="Calibri"/>
                <w:color w:val="000000"/>
              </w:rPr>
              <w:t>Y</w:t>
            </w:r>
          </w:p>
        </w:tc>
        <w:tc>
          <w:tcPr>
            <w:tcW w:w="1423" w:type="dxa"/>
            <w:noWrap/>
            <w:hideMark/>
          </w:tcPr>
          <w:p w14:paraId="7BCFC154" w14:textId="6337D4CD" w:rsidR="0030283D" w:rsidRDefault="0030283D">
            <w:pPr>
              <w:rPr>
                <w:rFonts w:ascii="Calibri" w:hAnsi="Calibri" w:cs="Calibri"/>
                <w:color w:val="000000"/>
              </w:rPr>
            </w:pPr>
            <w:r>
              <w:rPr>
                <w:rFonts w:ascii="Calibri" w:hAnsi="Calibri" w:cs="Calibri"/>
                <w:color w:val="000000"/>
              </w:rPr>
              <w:t>sum</w:t>
            </w:r>
          </w:p>
        </w:tc>
      </w:tr>
      <w:tr w:rsidR="0030283D" w14:paraId="5C73329A" w14:textId="77777777" w:rsidTr="0030283D">
        <w:trPr>
          <w:trHeight w:val="320"/>
        </w:trPr>
        <w:tc>
          <w:tcPr>
            <w:tcW w:w="7015" w:type="dxa"/>
            <w:noWrap/>
            <w:hideMark/>
          </w:tcPr>
          <w:p w14:paraId="53B5A9CC" w14:textId="77777777" w:rsidR="0030283D" w:rsidRDefault="0030283D">
            <w:pPr>
              <w:rPr>
                <w:rFonts w:ascii="Calibri" w:hAnsi="Calibri" w:cs="Calibri"/>
                <w:color w:val="000000"/>
              </w:rPr>
            </w:pPr>
            <w:r>
              <w:rPr>
                <w:rFonts w:ascii="Calibri" w:hAnsi="Calibri" w:cs="Calibri"/>
                <w:color w:val="000000"/>
              </w:rPr>
              <w:t>2018 Household Income $50,000-$74,999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66C6DE48" w14:textId="2C7F00D0" w:rsidR="0030283D" w:rsidRDefault="0030283D">
            <w:pPr>
              <w:rPr>
                <w:rFonts w:ascii="Calibri" w:hAnsi="Calibri" w:cs="Calibri"/>
                <w:color w:val="000000"/>
              </w:rPr>
            </w:pPr>
            <w:r>
              <w:rPr>
                <w:rFonts w:ascii="Calibri" w:hAnsi="Calibri" w:cs="Calibri"/>
                <w:color w:val="000000"/>
              </w:rPr>
              <w:t>Y</w:t>
            </w:r>
          </w:p>
        </w:tc>
        <w:tc>
          <w:tcPr>
            <w:tcW w:w="1423" w:type="dxa"/>
            <w:noWrap/>
            <w:hideMark/>
          </w:tcPr>
          <w:p w14:paraId="7B3FDFA2" w14:textId="3EC6AC25" w:rsidR="0030283D" w:rsidRDefault="0030283D">
            <w:pPr>
              <w:rPr>
                <w:rFonts w:ascii="Calibri" w:hAnsi="Calibri" w:cs="Calibri"/>
                <w:color w:val="000000"/>
              </w:rPr>
            </w:pPr>
            <w:r>
              <w:rPr>
                <w:rFonts w:ascii="Calibri" w:hAnsi="Calibri" w:cs="Calibri"/>
                <w:color w:val="000000"/>
              </w:rPr>
              <w:t>sum</w:t>
            </w:r>
          </w:p>
        </w:tc>
      </w:tr>
      <w:tr w:rsidR="0030283D" w14:paraId="3C116231" w14:textId="77777777" w:rsidTr="0030283D">
        <w:trPr>
          <w:trHeight w:val="320"/>
        </w:trPr>
        <w:tc>
          <w:tcPr>
            <w:tcW w:w="7015" w:type="dxa"/>
            <w:noWrap/>
            <w:hideMark/>
          </w:tcPr>
          <w:p w14:paraId="4A691563" w14:textId="77777777" w:rsidR="0030283D" w:rsidRDefault="0030283D">
            <w:pPr>
              <w:rPr>
                <w:rFonts w:ascii="Calibri" w:hAnsi="Calibri" w:cs="Calibri"/>
                <w:color w:val="000000"/>
              </w:rPr>
            </w:pPr>
            <w:r>
              <w:rPr>
                <w:rFonts w:ascii="Calibri" w:hAnsi="Calibri" w:cs="Calibri"/>
                <w:color w:val="000000"/>
              </w:rPr>
              <w:t>2018 Household Income $75,000-$99,999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1E050AC8" w14:textId="1F4EFC6A" w:rsidR="0030283D" w:rsidRDefault="0030283D">
            <w:pPr>
              <w:rPr>
                <w:rFonts w:ascii="Calibri" w:hAnsi="Calibri" w:cs="Calibri"/>
                <w:color w:val="000000"/>
              </w:rPr>
            </w:pPr>
            <w:r>
              <w:rPr>
                <w:rFonts w:ascii="Calibri" w:hAnsi="Calibri" w:cs="Calibri"/>
                <w:color w:val="000000"/>
              </w:rPr>
              <w:t>Y</w:t>
            </w:r>
          </w:p>
        </w:tc>
        <w:tc>
          <w:tcPr>
            <w:tcW w:w="1423" w:type="dxa"/>
            <w:noWrap/>
            <w:hideMark/>
          </w:tcPr>
          <w:p w14:paraId="3C664FD5" w14:textId="764A5E00" w:rsidR="0030283D" w:rsidRDefault="0030283D">
            <w:pPr>
              <w:rPr>
                <w:rFonts w:ascii="Calibri" w:hAnsi="Calibri" w:cs="Calibri"/>
                <w:color w:val="000000"/>
              </w:rPr>
            </w:pPr>
            <w:r>
              <w:rPr>
                <w:rFonts w:ascii="Calibri" w:hAnsi="Calibri" w:cs="Calibri"/>
                <w:color w:val="000000"/>
              </w:rPr>
              <w:t>sum</w:t>
            </w:r>
          </w:p>
        </w:tc>
      </w:tr>
      <w:tr w:rsidR="0030283D" w14:paraId="14F43916" w14:textId="77777777" w:rsidTr="0030283D">
        <w:trPr>
          <w:trHeight w:val="320"/>
        </w:trPr>
        <w:tc>
          <w:tcPr>
            <w:tcW w:w="7015" w:type="dxa"/>
            <w:noWrap/>
            <w:hideMark/>
          </w:tcPr>
          <w:p w14:paraId="01F0B40B" w14:textId="77777777" w:rsidR="0030283D" w:rsidRDefault="0030283D">
            <w:pPr>
              <w:rPr>
                <w:rFonts w:ascii="Calibri" w:hAnsi="Calibri" w:cs="Calibri"/>
                <w:color w:val="000000"/>
              </w:rPr>
            </w:pPr>
            <w:r>
              <w:rPr>
                <w:rFonts w:ascii="Calibri" w:hAnsi="Calibri" w:cs="Calibri"/>
                <w:color w:val="000000"/>
              </w:rPr>
              <w:t>2018 Household Income $100,000-$149,999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11376B98" w14:textId="3436219C" w:rsidR="0030283D" w:rsidRDefault="0030283D">
            <w:pPr>
              <w:rPr>
                <w:rFonts w:ascii="Calibri" w:hAnsi="Calibri" w:cs="Calibri"/>
                <w:color w:val="000000"/>
              </w:rPr>
            </w:pPr>
            <w:r>
              <w:rPr>
                <w:rFonts w:ascii="Calibri" w:hAnsi="Calibri" w:cs="Calibri"/>
                <w:color w:val="000000"/>
              </w:rPr>
              <w:t>Y</w:t>
            </w:r>
          </w:p>
        </w:tc>
        <w:tc>
          <w:tcPr>
            <w:tcW w:w="1423" w:type="dxa"/>
            <w:noWrap/>
            <w:hideMark/>
          </w:tcPr>
          <w:p w14:paraId="0A37ACFE" w14:textId="427B59F9" w:rsidR="0030283D" w:rsidRDefault="0030283D">
            <w:pPr>
              <w:rPr>
                <w:rFonts w:ascii="Calibri" w:hAnsi="Calibri" w:cs="Calibri"/>
                <w:color w:val="000000"/>
              </w:rPr>
            </w:pPr>
            <w:r>
              <w:rPr>
                <w:rFonts w:ascii="Calibri" w:hAnsi="Calibri" w:cs="Calibri"/>
                <w:color w:val="000000"/>
              </w:rPr>
              <w:t>sum</w:t>
            </w:r>
          </w:p>
        </w:tc>
      </w:tr>
      <w:tr w:rsidR="0030283D" w14:paraId="27212386" w14:textId="77777777" w:rsidTr="0030283D">
        <w:trPr>
          <w:trHeight w:val="320"/>
        </w:trPr>
        <w:tc>
          <w:tcPr>
            <w:tcW w:w="7015" w:type="dxa"/>
            <w:noWrap/>
            <w:hideMark/>
          </w:tcPr>
          <w:p w14:paraId="783EBCEC" w14:textId="77777777" w:rsidR="0030283D" w:rsidRDefault="0030283D">
            <w:pPr>
              <w:rPr>
                <w:rFonts w:ascii="Calibri" w:hAnsi="Calibri" w:cs="Calibri"/>
                <w:color w:val="000000"/>
              </w:rPr>
            </w:pPr>
            <w:r>
              <w:rPr>
                <w:rFonts w:ascii="Calibri" w:hAnsi="Calibri" w:cs="Calibri"/>
                <w:color w:val="000000"/>
              </w:rPr>
              <w:t>2018 Household Income $150,000-$199,999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7EBFD24C" w14:textId="1BB432DE" w:rsidR="0030283D" w:rsidRDefault="0030283D">
            <w:pPr>
              <w:rPr>
                <w:rFonts w:ascii="Calibri" w:hAnsi="Calibri" w:cs="Calibri"/>
                <w:color w:val="000000"/>
              </w:rPr>
            </w:pPr>
            <w:r>
              <w:rPr>
                <w:rFonts w:ascii="Calibri" w:hAnsi="Calibri" w:cs="Calibri"/>
                <w:color w:val="000000"/>
              </w:rPr>
              <w:t>Y</w:t>
            </w:r>
          </w:p>
        </w:tc>
        <w:tc>
          <w:tcPr>
            <w:tcW w:w="1423" w:type="dxa"/>
            <w:noWrap/>
            <w:hideMark/>
          </w:tcPr>
          <w:p w14:paraId="19E2A6AE" w14:textId="16275A4C" w:rsidR="0030283D" w:rsidRDefault="0030283D">
            <w:pPr>
              <w:rPr>
                <w:rFonts w:ascii="Calibri" w:hAnsi="Calibri" w:cs="Calibri"/>
                <w:color w:val="000000"/>
              </w:rPr>
            </w:pPr>
            <w:r>
              <w:rPr>
                <w:rFonts w:ascii="Calibri" w:hAnsi="Calibri" w:cs="Calibri"/>
                <w:color w:val="000000"/>
              </w:rPr>
              <w:t>sum</w:t>
            </w:r>
          </w:p>
        </w:tc>
      </w:tr>
      <w:tr w:rsidR="0030283D" w14:paraId="4C122B2F" w14:textId="77777777" w:rsidTr="0030283D">
        <w:trPr>
          <w:trHeight w:val="320"/>
        </w:trPr>
        <w:tc>
          <w:tcPr>
            <w:tcW w:w="7015" w:type="dxa"/>
            <w:noWrap/>
            <w:hideMark/>
          </w:tcPr>
          <w:p w14:paraId="3D5C9C01" w14:textId="77777777" w:rsidR="0030283D" w:rsidRDefault="0030283D">
            <w:pPr>
              <w:rPr>
                <w:rFonts w:ascii="Calibri" w:hAnsi="Calibri" w:cs="Calibri"/>
                <w:color w:val="000000"/>
              </w:rPr>
            </w:pPr>
            <w:r>
              <w:rPr>
                <w:rFonts w:ascii="Calibri" w:hAnsi="Calibri" w:cs="Calibri"/>
                <w:color w:val="000000"/>
              </w:rPr>
              <w:t>2018 Household Income $200,000 or greater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631D8DC6" w14:textId="6B103647" w:rsidR="0030283D" w:rsidRDefault="0030283D">
            <w:pPr>
              <w:rPr>
                <w:rFonts w:ascii="Calibri" w:hAnsi="Calibri" w:cs="Calibri"/>
                <w:color w:val="000000"/>
              </w:rPr>
            </w:pPr>
            <w:r>
              <w:rPr>
                <w:rFonts w:ascii="Calibri" w:hAnsi="Calibri" w:cs="Calibri"/>
                <w:color w:val="000000"/>
              </w:rPr>
              <w:t>Y</w:t>
            </w:r>
          </w:p>
        </w:tc>
        <w:tc>
          <w:tcPr>
            <w:tcW w:w="1423" w:type="dxa"/>
            <w:noWrap/>
            <w:hideMark/>
          </w:tcPr>
          <w:p w14:paraId="24D9A16A" w14:textId="1FF3B2C2" w:rsidR="0030283D" w:rsidRDefault="0030283D">
            <w:pPr>
              <w:rPr>
                <w:rFonts w:ascii="Calibri" w:hAnsi="Calibri" w:cs="Calibri"/>
                <w:color w:val="000000"/>
              </w:rPr>
            </w:pPr>
            <w:r>
              <w:rPr>
                <w:rFonts w:ascii="Calibri" w:hAnsi="Calibri" w:cs="Calibri"/>
                <w:color w:val="000000"/>
              </w:rPr>
              <w:t>sum</w:t>
            </w:r>
          </w:p>
        </w:tc>
      </w:tr>
      <w:tr w:rsidR="0030283D" w14:paraId="1059AC05" w14:textId="77777777" w:rsidTr="0030283D">
        <w:trPr>
          <w:trHeight w:val="320"/>
        </w:trPr>
        <w:tc>
          <w:tcPr>
            <w:tcW w:w="7015" w:type="dxa"/>
            <w:noWrap/>
            <w:hideMark/>
          </w:tcPr>
          <w:p w14:paraId="700F9572" w14:textId="77777777" w:rsidR="0030283D" w:rsidRDefault="0030283D">
            <w:pPr>
              <w:rPr>
                <w:rFonts w:ascii="Calibri" w:hAnsi="Calibri" w:cs="Calibri"/>
                <w:color w:val="000000"/>
              </w:rPr>
            </w:pPr>
            <w:r>
              <w:rPr>
                <w:rFonts w:ascii="Calibri" w:hAnsi="Calibri" w:cs="Calibri"/>
                <w:color w:val="000000"/>
              </w:rPr>
              <w:t>2018 Median Household Income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201D37F0" w14:textId="67FF3482" w:rsidR="0030283D" w:rsidRDefault="0030283D">
            <w:pPr>
              <w:rPr>
                <w:rFonts w:ascii="Calibri" w:hAnsi="Calibri" w:cs="Calibri"/>
                <w:color w:val="000000"/>
              </w:rPr>
            </w:pPr>
            <w:r>
              <w:rPr>
                <w:rFonts w:ascii="Calibri" w:hAnsi="Calibri" w:cs="Calibri"/>
                <w:color w:val="000000"/>
              </w:rPr>
              <w:t>Y</w:t>
            </w:r>
          </w:p>
        </w:tc>
        <w:tc>
          <w:tcPr>
            <w:tcW w:w="1423" w:type="dxa"/>
            <w:noWrap/>
            <w:hideMark/>
          </w:tcPr>
          <w:p w14:paraId="20E51B6B" w14:textId="7FD4C1D6" w:rsidR="0030283D" w:rsidRDefault="0030283D">
            <w:pPr>
              <w:rPr>
                <w:rFonts w:ascii="Calibri" w:hAnsi="Calibri" w:cs="Calibri"/>
                <w:color w:val="000000"/>
              </w:rPr>
            </w:pPr>
            <w:r>
              <w:rPr>
                <w:rFonts w:ascii="Calibri" w:hAnsi="Calibri" w:cs="Calibri"/>
                <w:color w:val="000000"/>
              </w:rPr>
              <w:t>avg</w:t>
            </w:r>
          </w:p>
        </w:tc>
      </w:tr>
      <w:tr w:rsidR="0030283D" w14:paraId="411E14BF" w14:textId="77777777" w:rsidTr="0030283D">
        <w:trPr>
          <w:trHeight w:val="320"/>
        </w:trPr>
        <w:tc>
          <w:tcPr>
            <w:tcW w:w="7015" w:type="dxa"/>
            <w:noWrap/>
            <w:hideMark/>
          </w:tcPr>
          <w:p w14:paraId="5B28EE9E" w14:textId="77777777" w:rsidR="0030283D" w:rsidRDefault="0030283D">
            <w:pPr>
              <w:rPr>
                <w:rFonts w:ascii="Calibri" w:hAnsi="Calibri" w:cs="Calibri"/>
                <w:color w:val="000000"/>
              </w:rPr>
            </w:pPr>
            <w:r>
              <w:rPr>
                <w:rFonts w:ascii="Calibri" w:hAnsi="Calibri" w:cs="Calibri"/>
                <w:color w:val="000000"/>
              </w:rPr>
              <w:t>2018 Average Household Income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09F995A3" w14:textId="448E3CAA" w:rsidR="0030283D" w:rsidRDefault="0030283D">
            <w:pPr>
              <w:rPr>
                <w:rFonts w:ascii="Calibri" w:hAnsi="Calibri" w:cs="Calibri"/>
                <w:color w:val="000000"/>
              </w:rPr>
            </w:pPr>
            <w:r>
              <w:rPr>
                <w:rFonts w:ascii="Calibri" w:hAnsi="Calibri" w:cs="Calibri"/>
                <w:color w:val="000000"/>
              </w:rPr>
              <w:t>Y</w:t>
            </w:r>
          </w:p>
        </w:tc>
        <w:tc>
          <w:tcPr>
            <w:tcW w:w="1423" w:type="dxa"/>
            <w:noWrap/>
            <w:hideMark/>
          </w:tcPr>
          <w:p w14:paraId="4C570315" w14:textId="1BF7BC25" w:rsidR="0030283D" w:rsidRDefault="0030283D">
            <w:pPr>
              <w:rPr>
                <w:rFonts w:ascii="Calibri" w:hAnsi="Calibri" w:cs="Calibri"/>
                <w:color w:val="000000"/>
              </w:rPr>
            </w:pPr>
            <w:r>
              <w:rPr>
                <w:rFonts w:ascii="Calibri" w:hAnsi="Calibri" w:cs="Calibri"/>
                <w:color w:val="000000"/>
              </w:rPr>
              <w:t>avg</w:t>
            </w:r>
          </w:p>
        </w:tc>
      </w:tr>
      <w:tr w:rsidR="0030283D" w14:paraId="765E3747" w14:textId="77777777" w:rsidTr="0030283D">
        <w:trPr>
          <w:trHeight w:val="320"/>
        </w:trPr>
        <w:tc>
          <w:tcPr>
            <w:tcW w:w="7015" w:type="dxa"/>
            <w:noWrap/>
            <w:hideMark/>
          </w:tcPr>
          <w:p w14:paraId="3A0EAE3E" w14:textId="77777777" w:rsidR="0030283D" w:rsidRDefault="0030283D">
            <w:pPr>
              <w:rPr>
                <w:rFonts w:ascii="Calibri" w:hAnsi="Calibri" w:cs="Calibri"/>
                <w:color w:val="000000"/>
              </w:rPr>
            </w:pPr>
            <w:r>
              <w:rPr>
                <w:rFonts w:ascii="Calibri" w:hAnsi="Calibri" w:cs="Calibri"/>
                <w:color w:val="000000"/>
              </w:rPr>
              <w:t>2018 Per Capita Income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3BFC44C0" w14:textId="1FBA0CA4" w:rsidR="0030283D" w:rsidRDefault="0030283D">
            <w:pPr>
              <w:rPr>
                <w:rFonts w:ascii="Calibri" w:hAnsi="Calibri" w:cs="Calibri"/>
                <w:color w:val="000000"/>
              </w:rPr>
            </w:pPr>
            <w:r>
              <w:rPr>
                <w:rFonts w:ascii="Calibri" w:hAnsi="Calibri" w:cs="Calibri"/>
                <w:color w:val="000000"/>
              </w:rPr>
              <w:t>Y</w:t>
            </w:r>
          </w:p>
        </w:tc>
        <w:tc>
          <w:tcPr>
            <w:tcW w:w="1423" w:type="dxa"/>
            <w:noWrap/>
            <w:hideMark/>
          </w:tcPr>
          <w:p w14:paraId="603F459B" w14:textId="46EE388D" w:rsidR="0030283D" w:rsidRDefault="0030283D">
            <w:pPr>
              <w:rPr>
                <w:rFonts w:ascii="Calibri" w:hAnsi="Calibri" w:cs="Calibri"/>
                <w:color w:val="000000"/>
              </w:rPr>
            </w:pPr>
            <w:r>
              <w:rPr>
                <w:rFonts w:ascii="Calibri" w:hAnsi="Calibri" w:cs="Calibri"/>
                <w:color w:val="000000"/>
              </w:rPr>
              <w:t>avg</w:t>
            </w:r>
          </w:p>
        </w:tc>
      </w:tr>
      <w:tr w:rsidR="0030283D" w14:paraId="377F766A" w14:textId="77777777" w:rsidTr="0030283D">
        <w:trPr>
          <w:trHeight w:val="320"/>
        </w:trPr>
        <w:tc>
          <w:tcPr>
            <w:tcW w:w="7015" w:type="dxa"/>
            <w:noWrap/>
            <w:hideMark/>
          </w:tcPr>
          <w:p w14:paraId="177B952F" w14:textId="77777777" w:rsidR="0030283D" w:rsidRDefault="0030283D">
            <w:pPr>
              <w:rPr>
                <w:rFonts w:ascii="Calibri" w:hAnsi="Calibri" w:cs="Calibri"/>
                <w:color w:val="000000"/>
              </w:rPr>
            </w:pPr>
            <w:r>
              <w:rPr>
                <w:rFonts w:ascii="Calibri" w:hAnsi="Calibri" w:cs="Calibri"/>
                <w:color w:val="000000"/>
              </w:rPr>
              <w:t>2018 Households by Income Base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3AAB9352" w14:textId="3F83C2F9" w:rsidR="0030283D" w:rsidRDefault="0030283D">
            <w:pPr>
              <w:rPr>
                <w:rFonts w:ascii="Calibri" w:hAnsi="Calibri" w:cs="Calibri"/>
                <w:color w:val="000000"/>
              </w:rPr>
            </w:pPr>
            <w:r>
              <w:rPr>
                <w:rFonts w:ascii="Calibri" w:hAnsi="Calibri" w:cs="Calibri"/>
                <w:color w:val="000000"/>
              </w:rPr>
              <w:t>Y</w:t>
            </w:r>
          </w:p>
        </w:tc>
        <w:tc>
          <w:tcPr>
            <w:tcW w:w="1423" w:type="dxa"/>
            <w:noWrap/>
            <w:hideMark/>
          </w:tcPr>
          <w:p w14:paraId="7B16DF3F" w14:textId="57E6572F" w:rsidR="0030283D" w:rsidRDefault="0030283D">
            <w:pPr>
              <w:rPr>
                <w:rFonts w:ascii="Calibri" w:hAnsi="Calibri" w:cs="Calibri"/>
                <w:color w:val="000000"/>
              </w:rPr>
            </w:pPr>
            <w:r>
              <w:rPr>
                <w:rFonts w:ascii="Calibri" w:hAnsi="Calibri" w:cs="Calibri"/>
                <w:color w:val="000000"/>
              </w:rPr>
              <w:t>avg</w:t>
            </w:r>
          </w:p>
        </w:tc>
      </w:tr>
      <w:tr w:rsidR="0030283D" w14:paraId="041C021F" w14:textId="77777777" w:rsidTr="0030283D">
        <w:trPr>
          <w:trHeight w:val="320"/>
        </w:trPr>
        <w:tc>
          <w:tcPr>
            <w:tcW w:w="7015" w:type="dxa"/>
            <w:noWrap/>
            <w:hideMark/>
          </w:tcPr>
          <w:p w14:paraId="2FEE842B" w14:textId="77777777" w:rsidR="0030283D" w:rsidRDefault="0030283D">
            <w:pPr>
              <w:rPr>
                <w:rFonts w:ascii="Calibri" w:hAnsi="Calibri" w:cs="Calibri"/>
                <w:color w:val="000000"/>
              </w:rPr>
            </w:pPr>
            <w:r>
              <w:rPr>
                <w:rFonts w:ascii="Calibri" w:hAnsi="Calibri" w:cs="Calibri"/>
                <w:color w:val="000000"/>
              </w:rPr>
              <w:t>2018 Median Home Value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16BEDF49" w14:textId="3CDBAAAA" w:rsidR="0030283D" w:rsidRDefault="0030283D">
            <w:pPr>
              <w:rPr>
                <w:rFonts w:ascii="Calibri" w:hAnsi="Calibri" w:cs="Calibri"/>
                <w:color w:val="000000"/>
              </w:rPr>
            </w:pPr>
            <w:r>
              <w:rPr>
                <w:rFonts w:ascii="Calibri" w:hAnsi="Calibri" w:cs="Calibri"/>
                <w:color w:val="000000"/>
              </w:rPr>
              <w:t>Y</w:t>
            </w:r>
          </w:p>
        </w:tc>
        <w:tc>
          <w:tcPr>
            <w:tcW w:w="1423" w:type="dxa"/>
            <w:noWrap/>
            <w:hideMark/>
          </w:tcPr>
          <w:p w14:paraId="6C514048" w14:textId="633F842F" w:rsidR="0030283D" w:rsidRDefault="0030283D">
            <w:pPr>
              <w:rPr>
                <w:rFonts w:ascii="Calibri" w:hAnsi="Calibri" w:cs="Calibri"/>
                <w:color w:val="000000"/>
              </w:rPr>
            </w:pPr>
            <w:r>
              <w:rPr>
                <w:rFonts w:ascii="Calibri" w:hAnsi="Calibri" w:cs="Calibri"/>
                <w:color w:val="000000"/>
              </w:rPr>
              <w:t>avg</w:t>
            </w:r>
          </w:p>
        </w:tc>
      </w:tr>
      <w:tr w:rsidR="0030283D" w14:paraId="302142FC" w14:textId="77777777" w:rsidTr="0030283D">
        <w:trPr>
          <w:trHeight w:val="320"/>
        </w:trPr>
        <w:tc>
          <w:tcPr>
            <w:tcW w:w="7015" w:type="dxa"/>
            <w:noWrap/>
            <w:hideMark/>
          </w:tcPr>
          <w:p w14:paraId="418A0B65" w14:textId="77777777" w:rsidR="0030283D" w:rsidRDefault="0030283D">
            <w:pPr>
              <w:rPr>
                <w:rFonts w:ascii="Calibri" w:hAnsi="Calibri" w:cs="Calibri"/>
                <w:color w:val="000000"/>
              </w:rPr>
            </w:pPr>
            <w:r>
              <w:rPr>
                <w:rFonts w:ascii="Calibri" w:hAnsi="Calibri" w:cs="Calibri"/>
                <w:color w:val="000000"/>
              </w:rPr>
              <w:t>2018 Average Home Value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1DC8C74F" w14:textId="522F1E4A" w:rsidR="0030283D" w:rsidRDefault="0030283D">
            <w:pPr>
              <w:rPr>
                <w:rFonts w:ascii="Calibri" w:hAnsi="Calibri" w:cs="Calibri"/>
                <w:color w:val="000000"/>
              </w:rPr>
            </w:pPr>
            <w:r>
              <w:rPr>
                <w:rFonts w:ascii="Calibri" w:hAnsi="Calibri" w:cs="Calibri"/>
                <w:color w:val="000000"/>
              </w:rPr>
              <w:t>Y</w:t>
            </w:r>
          </w:p>
        </w:tc>
        <w:tc>
          <w:tcPr>
            <w:tcW w:w="1423" w:type="dxa"/>
            <w:noWrap/>
            <w:hideMark/>
          </w:tcPr>
          <w:p w14:paraId="67E3FB01" w14:textId="3388AFB0" w:rsidR="0030283D" w:rsidRDefault="0030283D">
            <w:pPr>
              <w:rPr>
                <w:rFonts w:ascii="Calibri" w:hAnsi="Calibri" w:cs="Calibri"/>
                <w:color w:val="000000"/>
              </w:rPr>
            </w:pPr>
            <w:r>
              <w:rPr>
                <w:rFonts w:ascii="Calibri" w:hAnsi="Calibri" w:cs="Calibri"/>
                <w:color w:val="000000"/>
              </w:rPr>
              <w:t>avg</w:t>
            </w:r>
          </w:p>
        </w:tc>
      </w:tr>
      <w:tr w:rsidR="0030283D" w14:paraId="72427D25" w14:textId="77777777" w:rsidTr="0030283D">
        <w:trPr>
          <w:trHeight w:val="320"/>
        </w:trPr>
        <w:tc>
          <w:tcPr>
            <w:tcW w:w="7015" w:type="dxa"/>
            <w:noWrap/>
            <w:hideMark/>
          </w:tcPr>
          <w:p w14:paraId="07138D6D" w14:textId="77777777" w:rsidR="0030283D" w:rsidRDefault="0030283D">
            <w:pPr>
              <w:rPr>
                <w:rFonts w:ascii="Calibri" w:hAnsi="Calibri" w:cs="Calibri"/>
                <w:color w:val="000000"/>
              </w:rPr>
            </w:pPr>
            <w:r>
              <w:rPr>
                <w:rFonts w:ascii="Calibri" w:hAnsi="Calibri" w:cs="Calibri"/>
                <w:color w:val="000000"/>
              </w:rPr>
              <w:t>2023 Total Population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31110E1A" w14:textId="77777777" w:rsidR="0030283D" w:rsidRDefault="0030283D">
            <w:pPr>
              <w:rPr>
                <w:rFonts w:ascii="Calibri" w:hAnsi="Calibri" w:cs="Calibri"/>
                <w:color w:val="000000"/>
              </w:rPr>
            </w:pPr>
          </w:p>
        </w:tc>
        <w:tc>
          <w:tcPr>
            <w:tcW w:w="1423" w:type="dxa"/>
            <w:noWrap/>
            <w:hideMark/>
          </w:tcPr>
          <w:p w14:paraId="142533D7" w14:textId="3A92E968" w:rsidR="0030283D" w:rsidRDefault="0030283D">
            <w:pPr>
              <w:rPr>
                <w:rFonts w:ascii="Calibri" w:hAnsi="Calibri" w:cs="Calibri"/>
                <w:color w:val="000000"/>
              </w:rPr>
            </w:pPr>
          </w:p>
        </w:tc>
      </w:tr>
      <w:tr w:rsidR="0030283D" w14:paraId="38D7ED0C" w14:textId="77777777" w:rsidTr="0030283D">
        <w:trPr>
          <w:trHeight w:val="320"/>
        </w:trPr>
        <w:tc>
          <w:tcPr>
            <w:tcW w:w="7015" w:type="dxa"/>
            <w:noWrap/>
            <w:hideMark/>
          </w:tcPr>
          <w:p w14:paraId="7BC7DD90" w14:textId="77777777" w:rsidR="0030283D" w:rsidRDefault="0030283D">
            <w:pPr>
              <w:rPr>
                <w:rFonts w:ascii="Calibri" w:hAnsi="Calibri" w:cs="Calibri"/>
                <w:color w:val="000000"/>
              </w:rPr>
            </w:pPr>
            <w:r>
              <w:rPr>
                <w:rFonts w:ascii="Calibri" w:hAnsi="Calibri" w:cs="Calibri"/>
                <w:color w:val="000000"/>
              </w:rPr>
              <w:t>2023 Household Population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7C2A2439" w14:textId="77777777" w:rsidR="0030283D" w:rsidRDefault="0030283D">
            <w:pPr>
              <w:rPr>
                <w:rFonts w:ascii="Calibri" w:hAnsi="Calibri" w:cs="Calibri"/>
                <w:color w:val="000000"/>
              </w:rPr>
            </w:pPr>
          </w:p>
        </w:tc>
        <w:tc>
          <w:tcPr>
            <w:tcW w:w="1423" w:type="dxa"/>
            <w:noWrap/>
            <w:hideMark/>
          </w:tcPr>
          <w:p w14:paraId="3D8BD785" w14:textId="7656D4AF" w:rsidR="0030283D" w:rsidRDefault="0030283D">
            <w:pPr>
              <w:rPr>
                <w:rFonts w:ascii="Calibri" w:hAnsi="Calibri" w:cs="Calibri"/>
                <w:color w:val="000000"/>
              </w:rPr>
            </w:pPr>
          </w:p>
        </w:tc>
      </w:tr>
      <w:tr w:rsidR="0030283D" w14:paraId="692D4625" w14:textId="77777777" w:rsidTr="0030283D">
        <w:trPr>
          <w:trHeight w:val="320"/>
        </w:trPr>
        <w:tc>
          <w:tcPr>
            <w:tcW w:w="7015" w:type="dxa"/>
            <w:noWrap/>
            <w:hideMark/>
          </w:tcPr>
          <w:p w14:paraId="4EADB622" w14:textId="77777777" w:rsidR="0030283D" w:rsidRDefault="0030283D">
            <w:pPr>
              <w:rPr>
                <w:rFonts w:ascii="Calibri" w:hAnsi="Calibri" w:cs="Calibri"/>
                <w:color w:val="000000"/>
              </w:rPr>
            </w:pPr>
            <w:r>
              <w:rPr>
                <w:rFonts w:ascii="Calibri" w:hAnsi="Calibri" w:cs="Calibri"/>
                <w:color w:val="000000"/>
              </w:rPr>
              <w:t>2023 Population Density (Pop per Square Mile)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194EAC39" w14:textId="77777777" w:rsidR="0030283D" w:rsidRDefault="0030283D">
            <w:pPr>
              <w:rPr>
                <w:rFonts w:ascii="Calibri" w:hAnsi="Calibri" w:cs="Calibri"/>
                <w:color w:val="000000"/>
              </w:rPr>
            </w:pPr>
          </w:p>
        </w:tc>
        <w:tc>
          <w:tcPr>
            <w:tcW w:w="1423" w:type="dxa"/>
            <w:noWrap/>
            <w:hideMark/>
          </w:tcPr>
          <w:p w14:paraId="793108D8" w14:textId="77BC9936" w:rsidR="0030283D" w:rsidRDefault="0030283D">
            <w:pPr>
              <w:rPr>
                <w:rFonts w:ascii="Calibri" w:hAnsi="Calibri" w:cs="Calibri"/>
                <w:color w:val="000000"/>
              </w:rPr>
            </w:pPr>
          </w:p>
        </w:tc>
      </w:tr>
      <w:tr w:rsidR="0030283D" w14:paraId="7BF3CB89" w14:textId="77777777" w:rsidTr="0030283D">
        <w:trPr>
          <w:trHeight w:val="320"/>
        </w:trPr>
        <w:tc>
          <w:tcPr>
            <w:tcW w:w="7015" w:type="dxa"/>
            <w:noWrap/>
            <w:hideMark/>
          </w:tcPr>
          <w:p w14:paraId="08E8E711" w14:textId="77777777" w:rsidR="0030283D" w:rsidRDefault="0030283D">
            <w:pPr>
              <w:rPr>
                <w:rFonts w:ascii="Calibri" w:hAnsi="Calibri" w:cs="Calibri"/>
                <w:color w:val="000000"/>
              </w:rPr>
            </w:pPr>
            <w:r>
              <w:rPr>
                <w:rFonts w:ascii="Calibri" w:hAnsi="Calibri" w:cs="Calibri"/>
                <w:color w:val="000000"/>
              </w:rPr>
              <w:t>2023 Total Households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62AED880" w14:textId="77777777" w:rsidR="0030283D" w:rsidRDefault="0030283D">
            <w:pPr>
              <w:rPr>
                <w:rFonts w:ascii="Calibri" w:hAnsi="Calibri" w:cs="Calibri"/>
                <w:color w:val="000000"/>
              </w:rPr>
            </w:pPr>
          </w:p>
        </w:tc>
        <w:tc>
          <w:tcPr>
            <w:tcW w:w="1423" w:type="dxa"/>
            <w:noWrap/>
            <w:hideMark/>
          </w:tcPr>
          <w:p w14:paraId="69F520AF" w14:textId="7A31C711" w:rsidR="0030283D" w:rsidRDefault="0030283D">
            <w:pPr>
              <w:rPr>
                <w:rFonts w:ascii="Calibri" w:hAnsi="Calibri" w:cs="Calibri"/>
                <w:color w:val="000000"/>
              </w:rPr>
            </w:pPr>
          </w:p>
        </w:tc>
      </w:tr>
      <w:tr w:rsidR="0030283D" w14:paraId="24756DF7" w14:textId="77777777" w:rsidTr="0030283D">
        <w:trPr>
          <w:trHeight w:val="320"/>
        </w:trPr>
        <w:tc>
          <w:tcPr>
            <w:tcW w:w="7015" w:type="dxa"/>
            <w:noWrap/>
            <w:hideMark/>
          </w:tcPr>
          <w:p w14:paraId="52D45189" w14:textId="77777777" w:rsidR="0030283D" w:rsidRDefault="0030283D">
            <w:pPr>
              <w:rPr>
                <w:rFonts w:ascii="Calibri" w:hAnsi="Calibri" w:cs="Calibri"/>
                <w:color w:val="000000"/>
              </w:rPr>
            </w:pPr>
            <w:r>
              <w:rPr>
                <w:rFonts w:ascii="Calibri" w:hAnsi="Calibri" w:cs="Calibri"/>
                <w:color w:val="000000"/>
              </w:rPr>
              <w:t>2023 Average Household Size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72A33922" w14:textId="77777777" w:rsidR="0030283D" w:rsidRDefault="0030283D">
            <w:pPr>
              <w:rPr>
                <w:rFonts w:ascii="Calibri" w:hAnsi="Calibri" w:cs="Calibri"/>
                <w:color w:val="000000"/>
              </w:rPr>
            </w:pPr>
          </w:p>
        </w:tc>
        <w:tc>
          <w:tcPr>
            <w:tcW w:w="1423" w:type="dxa"/>
            <w:noWrap/>
            <w:hideMark/>
          </w:tcPr>
          <w:p w14:paraId="3648DDE5" w14:textId="68B4941E" w:rsidR="0030283D" w:rsidRDefault="0030283D">
            <w:pPr>
              <w:rPr>
                <w:rFonts w:ascii="Calibri" w:hAnsi="Calibri" w:cs="Calibri"/>
                <w:color w:val="000000"/>
              </w:rPr>
            </w:pPr>
          </w:p>
        </w:tc>
      </w:tr>
      <w:tr w:rsidR="0030283D" w14:paraId="46915F55" w14:textId="77777777" w:rsidTr="0030283D">
        <w:trPr>
          <w:trHeight w:val="320"/>
        </w:trPr>
        <w:tc>
          <w:tcPr>
            <w:tcW w:w="7015" w:type="dxa"/>
            <w:noWrap/>
            <w:hideMark/>
          </w:tcPr>
          <w:p w14:paraId="4808530E" w14:textId="77777777" w:rsidR="0030283D" w:rsidRDefault="0030283D">
            <w:pPr>
              <w:rPr>
                <w:rFonts w:ascii="Calibri" w:hAnsi="Calibri" w:cs="Calibri"/>
                <w:color w:val="000000"/>
              </w:rPr>
            </w:pPr>
            <w:r>
              <w:rPr>
                <w:rFonts w:ascii="Calibri" w:hAnsi="Calibri" w:cs="Calibri"/>
                <w:color w:val="000000"/>
              </w:rPr>
              <w:t>2018-2023 Population: Annual Growth Rate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285F6AE8" w14:textId="77777777" w:rsidR="0030283D" w:rsidRDefault="0030283D">
            <w:pPr>
              <w:rPr>
                <w:rFonts w:ascii="Calibri" w:hAnsi="Calibri" w:cs="Calibri"/>
                <w:color w:val="000000"/>
              </w:rPr>
            </w:pPr>
          </w:p>
        </w:tc>
        <w:tc>
          <w:tcPr>
            <w:tcW w:w="1423" w:type="dxa"/>
            <w:noWrap/>
            <w:hideMark/>
          </w:tcPr>
          <w:p w14:paraId="02670E04" w14:textId="7AD3BF50" w:rsidR="0030283D" w:rsidRDefault="0030283D">
            <w:pPr>
              <w:rPr>
                <w:rFonts w:ascii="Calibri" w:hAnsi="Calibri" w:cs="Calibri"/>
                <w:color w:val="000000"/>
              </w:rPr>
            </w:pPr>
          </w:p>
        </w:tc>
      </w:tr>
      <w:tr w:rsidR="0030283D" w14:paraId="639B88D0" w14:textId="77777777" w:rsidTr="0030283D">
        <w:trPr>
          <w:trHeight w:val="320"/>
        </w:trPr>
        <w:tc>
          <w:tcPr>
            <w:tcW w:w="7015" w:type="dxa"/>
            <w:noWrap/>
            <w:hideMark/>
          </w:tcPr>
          <w:p w14:paraId="52031C58" w14:textId="77777777" w:rsidR="0030283D" w:rsidRDefault="0030283D">
            <w:pPr>
              <w:rPr>
                <w:rFonts w:ascii="Calibri" w:hAnsi="Calibri" w:cs="Calibri"/>
                <w:color w:val="000000"/>
              </w:rPr>
            </w:pPr>
            <w:r>
              <w:rPr>
                <w:rFonts w:ascii="Calibri" w:hAnsi="Calibri" w:cs="Calibri"/>
                <w:color w:val="000000"/>
              </w:rPr>
              <w:t>2018-2023 Households: Annual Growth Rate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4496F29C" w14:textId="77777777" w:rsidR="0030283D" w:rsidRDefault="0030283D">
            <w:pPr>
              <w:rPr>
                <w:rFonts w:ascii="Calibri" w:hAnsi="Calibri" w:cs="Calibri"/>
                <w:color w:val="000000"/>
              </w:rPr>
            </w:pPr>
          </w:p>
        </w:tc>
        <w:tc>
          <w:tcPr>
            <w:tcW w:w="1423" w:type="dxa"/>
            <w:noWrap/>
            <w:hideMark/>
          </w:tcPr>
          <w:p w14:paraId="5C632BFE" w14:textId="6F951015" w:rsidR="0030283D" w:rsidRDefault="0030283D">
            <w:pPr>
              <w:rPr>
                <w:rFonts w:ascii="Calibri" w:hAnsi="Calibri" w:cs="Calibri"/>
                <w:color w:val="000000"/>
              </w:rPr>
            </w:pPr>
          </w:p>
        </w:tc>
      </w:tr>
      <w:tr w:rsidR="0030283D" w14:paraId="1D0B505C" w14:textId="77777777" w:rsidTr="0030283D">
        <w:trPr>
          <w:trHeight w:val="320"/>
        </w:trPr>
        <w:tc>
          <w:tcPr>
            <w:tcW w:w="7015" w:type="dxa"/>
            <w:noWrap/>
            <w:hideMark/>
          </w:tcPr>
          <w:p w14:paraId="60DC6FB9" w14:textId="77777777" w:rsidR="0030283D" w:rsidRDefault="0030283D">
            <w:pPr>
              <w:rPr>
                <w:rFonts w:ascii="Calibri" w:hAnsi="Calibri" w:cs="Calibri"/>
                <w:color w:val="000000"/>
              </w:rPr>
            </w:pPr>
            <w:r>
              <w:rPr>
                <w:rFonts w:ascii="Calibri" w:hAnsi="Calibri" w:cs="Calibri"/>
                <w:color w:val="000000"/>
              </w:rPr>
              <w:t>2018-2023 Per Capita Income: Annual Growth Rate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30F108D1" w14:textId="77777777" w:rsidR="0030283D" w:rsidRDefault="0030283D">
            <w:pPr>
              <w:rPr>
                <w:rFonts w:ascii="Calibri" w:hAnsi="Calibri" w:cs="Calibri"/>
                <w:color w:val="000000"/>
              </w:rPr>
            </w:pPr>
          </w:p>
        </w:tc>
        <w:tc>
          <w:tcPr>
            <w:tcW w:w="1423" w:type="dxa"/>
            <w:noWrap/>
            <w:hideMark/>
          </w:tcPr>
          <w:p w14:paraId="03B6F616" w14:textId="6DE6239C" w:rsidR="0030283D" w:rsidRDefault="0030283D">
            <w:pPr>
              <w:rPr>
                <w:rFonts w:ascii="Calibri" w:hAnsi="Calibri" w:cs="Calibri"/>
                <w:color w:val="000000"/>
              </w:rPr>
            </w:pPr>
          </w:p>
        </w:tc>
      </w:tr>
      <w:tr w:rsidR="0030283D" w14:paraId="3128FB76" w14:textId="77777777" w:rsidTr="0030283D">
        <w:trPr>
          <w:trHeight w:val="320"/>
        </w:trPr>
        <w:tc>
          <w:tcPr>
            <w:tcW w:w="7015" w:type="dxa"/>
            <w:noWrap/>
            <w:hideMark/>
          </w:tcPr>
          <w:p w14:paraId="56168CE6" w14:textId="77777777" w:rsidR="0030283D" w:rsidRDefault="0030283D">
            <w:pPr>
              <w:rPr>
                <w:rFonts w:ascii="Calibri" w:hAnsi="Calibri" w:cs="Calibri"/>
                <w:color w:val="000000"/>
              </w:rPr>
            </w:pPr>
            <w:r>
              <w:rPr>
                <w:rFonts w:ascii="Calibri" w:hAnsi="Calibri" w:cs="Calibri"/>
                <w:color w:val="000000"/>
              </w:rPr>
              <w:t>2018-2023 Median Household Income: Annual Growth Rate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5C9D4777" w14:textId="77777777" w:rsidR="0030283D" w:rsidRDefault="0030283D">
            <w:pPr>
              <w:rPr>
                <w:rFonts w:ascii="Calibri" w:hAnsi="Calibri" w:cs="Calibri"/>
                <w:color w:val="000000"/>
              </w:rPr>
            </w:pPr>
          </w:p>
        </w:tc>
        <w:tc>
          <w:tcPr>
            <w:tcW w:w="1423" w:type="dxa"/>
            <w:noWrap/>
            <w:hideMark/>
          </w:tcPr>
          <w:p w14:paraId="3A28253A" w14:textId="29EBF831" w:rsidR="0030283D" w:rsidRDefault="0030283D">
            <w:pPr>
              <w:rPr>
                <w:rFonts w:ascii="Calibri" w:hAnsi="Calibri" w:cs="Calibri"/>
                <w:color w:val="000000"/>
              </w:rPr>
            </w:pPr>
          </w:p>
        </w:tc>
      </w:tr>
      <w:tr w:rsidR="0030283D" w14:paraId="4A094DEF" w14:textId="77777777" w:rsidTr="0030283D">
        <w:trPr>
          <w:trHeight w:val="320"/>
        </w:trPr>
        <w:tc>
          <w:tcPr>
            <w:tcW w:w="7015" w:type="dxa"/>
            <w:noWrap/>
            <w:hideMark/>
          </w:tcPr>
          <w:p w14:paraId="0C43AC19" w14:textId="77777777" w:rsidR="0030283D" w:rsidRDefault="0030283D">
            <w:pPr>
              <w:rPr>
                <w:rFonts w:ascii="Calibri" w:hAnsi="Calibri" w:cs="Calibri"/>
                <w:color w:val="000000"/>
              </w:rPr>
            </w:pPr>
            <w:r>
              <w:rPr>
                <w:rFonts w:ascii="Calibri" w:hAnsi="Calibri" w:cs="Calibri"/>
                <w:color w:val="000000"/>
              </w:rPr>
              <w:t>2023 Diversity Index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541373CF" w14:textId="77777777" w:rsidR="0030283D" w:rsidRDefault="0030283D">
            <w:pPr>
              <w:rPr>
                <w:rFonts w:ascii="Calibri" w:hAnsi="Calibri" w:cs="Calibri"/>
                <w:color w:val="000000"/>
              </w:rPr>
            </w:pPr>
          </w:p>
        </w:tc>
        <w:tc>
          <w:tcPr>
            <w:tcW w:w="1423" w:type="dxa"/>
            <w:noWrap/>
            <w:hideMark/>
          </w:tcPr>
          <w:p w14:paraId="1B2DE079" w14:textId="18CB8E01" w:rsidR="0030283D" w:rsidRDefault="0030283D">
            <w:pPr>
              <w:rPr>
                <w:rFonts w:ascii="Calibri" w:hAnsi="Calibri" w:cs="Calibri"/>
                <w:color w:val="000000"/>
              </w:rPr>
            </w:pPr>
          </w:p>
        </w:tc>
      </w:tr>
      <w:tr w:rsidR="0030283D" w14:paraId="6F117112" w14:textId="77777777" w:rsidTr="0030283D">
        <w:trPr>
          <w:trHeight w:val="320"/>
        </w:trPr>
        <w:tc>
          <w:tcPr>
            <w:tcW w:w="7015" w:type="dxa"/>
            <w:noWrap/>
            <w:hideMark/>
          </w:tcPr>
          <w:p w14:paraId="61FFAAB4" w14:textId="77777777" w:rsidR="0030283D" w:rsidRDefault="0030283D">
            <w:pPr>
              <w:rPr>
                <w:rFonts w:ascii="Calibri" w:hAnsi="Calibri" w:cs="Calibri"/>
                <w:color w:val="000000"/>
              </w:rPr>
            </w:pPr>
            <w:r>
              <w:rPr>
                <w:rFonts w:ascii="Calibri" w:hAnsi="Calibri" w:cs="Calibri"/>
                <w:color w:val="000000"/>
              </w:rPr>
              <w:lastRenderedPageBreak/>
              <w:t>2023 Median Household Income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2BA603E4" w14:textId="77777777" w:rsidR="0030283D" w:rsidRDefault="0030283D">
            <w:pPr>
              <w:rPr>
                <w:rFonts w:ascii="Calibri" w:hAnsi="Calibri" w:cs="Calibri"/>
                <w:color w:val="000000"/>
              </w:rPr>
            </w:pPr>
          </w:p>
        </w:tc>
        <w:tc>
          <w:tcPr>
            <w:tcW w:w="1423" w:type="dxa"/>
            <w:noWrap/>
            <w:hideMark/>
          </w:tcPr>
          <w:p w14:paraId="2844B646" w14:textId="094EB5ED" w:rsidR="0030283D" w:rsidRDefault="0030283D">
            <w:pPr>
              <w:rPr>
                <w:rFonts w:ascii="Calibri" w:hAnsi="Calibri" w:cs="Calibri"/>
                <w:color w:val="000000"/>
              </w:rPr>
            </w:pPr>
          </w:p>
        </w:tc>
      </w:tr>
      <w:tr w:rsidR="0030283D" w14:paraId="5055A255" w14:textId="77777777" w:rsidTr="0030283D">
        <w:trPr>
          <w:trHeight w:val="320"/>
        </w:trPr>
        <w:tc>
          <w:tcPr>
            <w:tcW w:w="7015" w:type="dxa"/>
            <w:noWrap/>
            <w:hideMark/>
          </w:tcPr>
          <w:p w14:paraId="0B2BB0FC" w14:textId="77777777" w:rsidR="0030283D" w:rsidRDefault="0030283D">
            <w:pPr>
              <w:rPr>
                <w:rFonts w:ascii="Calibri" w:hAnsi="Calibri" w:cs="Calibri"/>
                <w:color w:val="000000"/>
              </w:rPr>
            </w:pPr>
            <w:r>
              <w:rPr>
                <w:rFonts w:ascii="Calibri" w:hAnsi="Calibri" w:cs="Calibri"/>
                <w:color w:val="000000"/>
              </w:rPr>
              <w:t>2023 Average Household Income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03DEB4C9" w14:textId="77777777" w:rsidR="0030283D" w:rsidRDefault="0030283D">
            <w:pPr>
              <w:rPr>
                <w:rFonts w:ascii="Calibri" w:hAnsi="Calibri" w:cs="Calibri"/>
                <w:color w:val="000000"/>
              </w:rPr>
            </w:pPr>
          </w:p>
        </w:tc>
        <w:tc>
          <w:tcPr>
            <w:tcW w:w="1423" w:type="dxa"/>
            <w:noWrap/>
            <w:hideMark/>
          </w:tcPr>
          <w:p w14:paraId="26316753" w14:textId="1AEFFD8C" w:rsidR="0030283D" w:rsidRDefault="0030283D">
            <w:pPr>
              <w:rPr>
                <w:rFonts w:ascii="Calibri" w:hAnsi="Calibri" w:cs="Calibri"/>
                <w:color w:val="000000"/>
              </w:rPr>
            </w:pPr>
          </w:p>
        </w:tc>
      </w:tr>
      <w:tr w:rsidR="0030283D" w14:paraId="3D603213" w14:textId="77777777" w:rsidTr="0030283D">
        <w:trPr>
          <w:trHeight w:val="320"/>
        </w:trPr>
        <w:tc>
          <w:tcPr>
            <w:tcW w:w="7015" w:type="dxa"/>
            <w:noWrap/>
            <w:hideMark/>
          </w:tcPr>
          <w:p w14:paraId="00418627" w14:textId="77777777" w:rsidR="0030283D" w:rsidRDefault="0030283D">
            <w:pPr>
              <w:rPr>
                <w:rFonts w:ascii="Calibri" w:hAnsi="Calibri" w:cs="Calibri"/>
                <w:color w:val="000000"/>
              </w:rPr>
            </w:pPr>
            <w:r>
              <w:rPr>
                <w:rFonts w:ascii="Calibri" w:hAnsi="Calibri" w:cs="Calibri"/>
                <w:color w:val="000000"/>
              </w:rPr>
              <w:t>2023 Per Capita Income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16966C6E" w14:textId="77777777" w:rsidR="0030283D" w:rsidRDefault="0030283D">
            <w:pPr>
              <w:rPr>
                <w:rFonts w:ascii="Calibri" w:hAnsi="Calibri" w:cs="Calibri"/>
                <w:color w:val="000000"/>
              </w:rPr>
            </w:pPr>
          </w:p>
        </w:tc>
        <w:tc>
          <w:tcPr>
            <w:tcW w:w="1423" w:type="dxa"/>
            <w:noWrap/>
            <w:hideMark/>
          </w:tcPr>
          <w:p w14:paraId="6CC42F87" w14:textId="11CA3D18" w:rsidR="0030283D" w:rsidRDefault="0030283D">
            <w:pPr>
              <w:rPr>
                <w:rFonts w:ascii="Calibri" w:hAnsi="Calibri" w:cs="Calibri"/>
                <w:color w:val="000000"/>
              </w:rPr>
            </w:pPr>
          </w:p>
        </w:tc>
      </w:tr>
      <w:tr w:rsidR="0030283D" w14:paraId="031D037E" w14:textId="77777777" w:rsidTr="0030283D">
        <w:trPr>
          <w:trHeight w:val="320"/>
        </w:trPr>
        <w:tc>
          <w:tcPr>
            <w:tcW w:w="7015" w:type="dxa"/>
            <w:noWrap/>
            <w:hideMark/>
          </w:tcPr>
          <w:p w14:paraId="2E6DD7A6" w14:textId="77777777" w:rsidR="0030283D" w:rsidRDefault="0030283D">
            <w:pPr>
              <w:rPr>
                <w:rFonts w:ascii="Calibri" w:hAnsi="Calibri" w:cs="Calibri"/>
                <w:color w:val="000000"/>
              </w:rPr>
            </w:pPr>
            <w:r>
              <w:rPr>
                <w:rFonts w:ascii="Calibri" w:hAnsi="Calibri" w:cs="Calibri"/>
                <w:color w:val="000000"/>
              </w:rPr>
              <w:t>2010 Total Population (U.S. Census)</w:t>
            </w:r>
          </w:p>
        </w:tc>
        <w:tc>
          <w:tcPr>
            <w:tcW w:w="1637" w:type="dxa"/>
          </w:tcPr>
          <w:p w14:paraId="2A9C15ED" w14:textId="77777777" w:rsidR="0030283D" w:rsidRDefault="0030283D">
            <w:pPr>
              <w:rPr>
                <w:rFonts w:ascii="Calibri" w:hAnsi="Calibri" w:cs="Calibri"/>
                <w:color w:val="000000"/>
              </w:rPr>
            </w:pPr>
          </w:p>
        </w:tc>
        <w:tc>
          <w:tcPr>
            <w:tcW w:w="1423" w:type="dxa"/>
            <w:noWrap/>
            <w:hideMark/>
          </w:tcPr>
          <w:p w14:paraId="46F6BF7D" w14:textId="23CA7FF8" w:rsidR="0030283D" w:rsidRDefault="0030283D">
            <w:pPr>
              <w:rPr>
                <w:rFonts w:ascii="Calibri" w:hAnsi="Calibri" w:cs="Calibri"/>
                <w:color w:val="000000"/>
              </w:rPr>
            </w:pPr>
          </w:p>
        </w:tc>
      </w:tr>
      <w:tr w:rsidR="0030283D" w14:paraId="13272A43" w14:textId="77777777" w:rsidTr="0030283D">
        <w:trPr>
          <w:trHeight w:val="320"/>
        </w:trPr>
        <w:tc>
          <w:tcPr>
            <w:tcW w:w="7015" w:type="dxa"/>
            <w:noWrap/>
            <w:hideMark/>
          </w:tcPr>
          <w:p w14:paraId="0B1BAD87" w14:textId="77777777" w:rsidR="0030283D" w:rsidRDefault="0030283D">
            <w:pPr>
              <w:rPr>
                <w:rFonts w:ascii="Calibri" w:hAnsi="Calibri" w:cs="Calibri"/>
                <w:color w:val="000000"/>
              </w:rPr>
            </w:pPr>
            <w:proofErr w:type="spellStart"/>
            <w:r>
              <w:rPr>
                <w:rFonts w:ascii="Calibri" w:hAnsi="Calibri" w:cs="Calibri"/>
                <w:color w:val="000000"/>
              </w:rPr>
              <w:t>Shape__Area</w:t>
            </w:r>
            <w:proofErr w:type="spellEnd"/>
          </w:p>
        </w:tc>
        <w:tc>
          <w:tcPr>
            <w:tcW w:w="1637" w:type="dxa"/>
          </w:tcPr>
          <w:p w14:paraId="020EAC5A" w14:textId="77777777" w:rsidR="0030283D" w:rsidRDefault="0030283D">
            <w:pPr>
              <w:rPr>
                <w:rFonts w:ascii="Calibri" w:hAnsi="Calibri" w:cs="Calibri"/>
                <w:color w:val="000000"/>
              </w:rPr>
            </w:pPr>
          </w:p>
        </w:tc>
        <w:tc>
          <w:tcPr>
            <w:tcW w:w="1423" w:type="dxa"/>
            <w:noWrap/>
            <w:hideMark/>
          </w:tcPr>
          <w:p w14:paraId="3FDCC2BA" w14:textId="4101EDDA" w:rsidR="0030283D" w:rsidRDefault="0030283D">
            <w:pPr>
              <w:rPr>
                <w:rFonts w:ascii="Calibri" w:hAnsi="Calibri" w:cs="Calibri"/>
                <w:color w:val="000000"/>
              </w:rPr>
            </w:pPr>
          </w:p>
        </w:tc>
      </w:tr>
      <w:tr w:rsidR="0030283D" w14:paraId="15841A2F" w14:textId="77777777" w:rsidTr="0030283D">
        <w:trPr>
          <w:trHeight w:val="320"/>
        </w:trPr>
        <w:tc>
          <w:tcPr>
            <w:tcW w:w="7015" w:type="dxa"/>
            <w:noWrap/>
            <w:hideMark/>
          </w:tcPr>
          <w:p w14:paraId="608D0895" w14:textId="77777777" w:rsidR="0030283D" w:rsidRDefault="0030283D">
            <w:pPr>
              <w:rPr>
                <w:rFonts w:ascii="Calibri" w:hAnsi="Calibri" w:cs="Calibri"/>
                <w:color w:val="000000"/>
              </w:rPr>
            </w:pPr>
            <w:proofErr w:type="spellStart"/>
            <w:r>
              <w:rPr>
                <w:rFonts w:ascii="Calibri" w:hAnsi="Calibri" w:cs="Calibri"/>
                <w:color w:val="000000"/>
              </w:rPr>
              <w:t>Shape__Length</w:t>
            </w:r>
            <w:proofErr w:type="spellEnd"/>
          </w:p>
        </w:tc>
        <w:tc>
          <w:tcPr>
            <w:tcW w:w="1637" w:type="dxa"/>
          </w:tcPr>
          <w:p w14:paraId="1A3B4810" w14:textId="77777777" w:rsidR="0030283D" w:rsidRDefault="0030283D">
            <w:pPr>
              <w:rPr>
                <w:rFonts w:ascii="Calibri" w:hAnsi="Calibri" w:cs="Calibri"/>
                <w:color w:val="000000"/>
              </w:rPr>
            </w:pPr>
          </w:p>
        </w:tc>
        <w:tc>
          <w:tcPr>
            <w:tcW w:w="1423" w:type="dxa"/>
            <w:noWrap/>
            <w:hideMark/>
          </w:tcPr>
          <w:p w14:paraId="1D8F1778" w14:textId="07F6983E" w:rsidR="0030283D" w:rsidRDefault="0030283D">
            <w:pPr>
              <w:rPr>
                <w:rFonts w:ascii="Calibri" w:hAnsi="Calibri" w:cs="Calibri"/>
                <w:color w:val="000000"/>
              </w:rPr>
            </w:pPr>
          </w:p>
        </w:tc>
      </w:tr>
      <w:tr w:rsidR="0030283D" w14:paraId="538CD98C" w14:textId="77777777" w:rsidTr="0030283D">
        <w:trPr>
          <w:trHeight w:val="320"/>
        </w:trPr>
        <w:tc>
          <w:tcPr>
            <w:tcW w:w="7015" w:type="dxa"/>
            <w:noWrap/>
            <w:hideMark/>
          </w:tcPr>
          <w:p w14:paraId="07ED2A69" w14:textId="77777777" w:rsidR="0030283D" w:rsidRDefault="0030283D">
            <w:pPr>
              <w:rPr>
                <w:rFonts w:ascii="Calibri" w:hAnsi="Calibri" w:cs="Calibri"/>
                <w:color w:val="000000"/>
              </w:rPr>
            </w:pPr>
            <w:r>
              <w:rPr>
                <w:rFonts w:ascii="Calibri" w:hAnsi="Calibri" w:cs="Calibri"/>
                <w:color w:val="000000"/>
              </w:rPr>
              <w:t>2018 Total Housing Units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42EBBED9" w14:textId="74A9D140" w:rsidR="0030283D" w:rsidRDefault="0030283D">
            <w:pPr>
              <w:rPr>
                <w:rFonts w:ascii="Calibri" w:hAnsi="Calibri" w:cs="Calibri"/>
                <w:color w:val="000000"/>
              </w:rPr>
            </w:pPr>
            <w:r>
              <w:rPr>
                <w:rFonts w:ascii="Calibri" w:hAnsi="Calibri" w:cs="Calibri"/>
                <w:color w:val="000000"/>
              </w:rPr>
              <w:t>Y</w:t>
            </w:r>
          </w:p>
        </w:tc>
        <w:tc>
          <w:tcPr>
            <w:tcW w:w="1423" w:type="dxa"/>
            <w:noWrap/>
            <w:hideMark/>
          </w:tcPr>
          <w:p w14:paraId="3080AD80" w14:textId="6F48477F" w:rsidR="0030283D" w:rsidRDefault="0030283D">
            <w:pPr>
              <w:rPr>
                <w:rFonts w:ascii="Calibri" w:hAnsi="Calibri" w:cs="Calibri"/>
                <w:color w:val="000000"/>
              </w:rPr>
            </w:pPr>
            <w:r>
              <w:rPr>
                <w:rFonts w:ascii="Calibri" w:hAnsi="Calibri" w:cs="Calibri"/>
                <w:color w:val="000000"/>
              </w:rPr>
              <w:t>sum</w:t>
            </w:r>
          </w:p>
        </w:tc>
      </w:tr>
      <w:tr w:rsidR="0030283D" w14:paraId="7FAE0535" w14:textId="77777777" w:rsidTr="0030283D">
        <w:trPr>
          <w:trHeight w:val="320"/>
        </w:trPr>
        <w:tc>
          <w:tcPr>
            <w:tcW w:w="7015" w:type="dxa"/>
            <w:noWrap/>
            <w:hideMark/>
          </w:tcPr>
          <w:p w14:paraId="5D82A5BA" w14:textId="77777777" w:rsidR="0030283D" w:rsidRDefault="0030283D">
            <w:pPr>
              <w:rPr>
                <w:rFonts w:ascii="Calibri" w:hAnsi="Calibri" w:cs="Calibri"/>
                <w:color w:val="000000"/>
              </w:rPr>
            </w:pPr>
            <w:r>
              <w:rPr>
                <w:rFonts w:ascii="Calibri" w:hAnsi="Calibri" w:cs="Calibri"/>
                <w:color w:val="000000"/>
              </w:rPr>
              <w:t>2018 Owner Occupied Housing Units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0CB50606" w14:textId="31CD7252" w:rsidR="0030283D" w:rsidRDefault="0030283D">
            <w:pPr>
              <w:rPr>
                <w:rFonts w:ascii="Calibri" w:hAnsi="Calibri" w:cs="Calibri"/>
                <w:color w:val="000000"/>
              </w:rPr>
            </w:pPr>
            <w:r>
              <w:rPr>
                <w:rFonts w:ascii="Calibri" w:hAnsi="Calibri" w:cs="Calibri"/>
                <w:color w:val="000000"/>
              </w:rPr>
              <w:t>Y</w:t>
            </w:r>
          </w:p>
        </w:tc>
        <w:tc>
          <w:tcPr>
            <w:tcW w:w="1423" w:type="dxa"/>
            <w:noWrap/>
            <w:hideMark/>
          </w:tcPr>
          <w:p w14:paraId="781CB08D" w14:textId="690555AF" w:rsidR="0030283D" w:rsidRDefault="0030283D">
            <w:pPr>
              <w:rPr>
                <w:rFonts w:ascii="Calibri" w:hAnsi="Calibri" w:cs="Calibri"/>
                <w:color w:val="000000"/>
              </w:rPr>
            </w:pPr>
            <w:r>
              <w:rPr>
                <w:rFonts w:ascii="Calibri" w:hAnsi="Calibri" w:cs="Calibri"/>
                <w:color w:val="000000"/>
              </w:rPr>
              <w:t>sum</w:t>
            </w:r>
          </w:p>
        </w:tc>
      </w:tr>
      <w:tr w:rsidR="0030283D" w14:paraId="3173898D" w14:textId="77777777" w:rsidTr="0030283D">
        <w:trPr>
          <w:trHeight w:val="320"/>
        </w:trPr>
        <w:tc>
          <w:tcPr>
            <w:tcW w:w="7015" w:type="dxa"/>
            <w:noWrap/>
            <w:hideMark/>
          </w:tcPr>
          <w:p w14:paraId="520AC959" w14:textId="77777777" w:rsidR="0030283D" w:rsidRDefault="0030283D">
            <w:pPr>
              <w:rPr>
                <w:rFonts w:ascii="Calibri" w:hAnsi="Calibri" w:cs="Calibri"/>
                <w:color w:val="000000"/>
              </w:rPr>
            </w:pPr>
            <w:r>
              <w:rPr>
                <w:rFonts w:ascii="Calibri" w:hAnsi="Calibri" w:cs="Calibri"/>
                <w:color w:val="000000"/>
              </w:rPr>
              <w:t>2018 Renter Occupied Housing Units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1013EA69" w14:textId="31A7872F" w:rsidR="0030283D" w:rsidRDefault="0030283D">
            <w:pPr>
              <w:rPr>
                <w:rFonts w:ascii="Calibri" w:hAnsi="Calibri" w:cs="Calibri"/>
                <w:color w:val="000000"/>
              </w:rPr>
            </w:pPr>
            <w:r>
              <w:rPr>
                <w:rFonts w:ascii="Calibri" w:hAnsi="Calibri" w:cs="Calibri"/>
                <w:color w:val="000000"/>
              </w:rPr>
              <w:t>Y</w:t>
            </w:r>
          </w:p>
        </w:tc>
        <w:tc>
          <w:tcPr>
            <w:tcW w:w="1423" w:type="dxa"/>
            <w:noWrap/>
            <w:hideMark/>
          </w:tcPr>
          <w:p w14:paraId="02DB485B" w14:textId="17B4D9CA" w:rsidR="0030283D" w:rsidRDefault="0030283D">
            <w:pPr>
              <w:rPr>
                <w:rFonts w:ascii="Calibri" w:hAnsi="Calibri" w:cs="Calibri"/>
                <w:color w:val="000000"/>
              </w:rPr>
            </w:pPr>
            <w:r>
              <w:rPr>
                <w:rFonts w:ascii="Calibri" w:hAnsi="Calibri" w:cs="Calibri"/>
                <w:color w:val="000000"/>
              </w:rPr>
              <w:t>sum</w:t>
            </w:r>
          </w:p>
        </w:tc>
      </w:tr>
      <w:tr w:rsidR="0030283D" w14:paraId="27794262" w14:textId="77777777" w:rsidTr="0030283D">
        <w:trPr>
          <w:trHeight w:val="320"/>
        </w:trPr>
        <w:tc>
          <w:tcPr>
            <w:tcW w:w="7015" w:type="dxa"/>
            <w:noWrap/>
            <w:hideMark/>
          </w:tcPr>
          <w:p w14:paraId="3870AC6F" w14:textId="77777777" w:rsidR="0030283D" w:rsidRDefault="0030283D">
            <w:pPr>
              <w:rPr>
                <w:rFonts w:ascii="Calibri" w:hAnsi="Calibri" w:cs="Calibri"/>
                <w:color w:val="000000"/>
              </w:rPr>
            </w:pPr>
            <w:r>
              <w:rPr>
                <w:rFonts w:ascii="Calibri" w:hAnsi="Calibri" w:cs="Calibri"/>
                <w:color w:val="000000"/>
              </w:rPr>
              <w:t>2010 Owner-occupied Housing Units with a Mortgage/loan (U.S. Census)</w:t>
            </w:r>
          </w:p>
        </w:tc>
        <w:tc>
          <w:tcPr>
            <w:tcW w:w="1637" w:type="dxa"/>
          </w:tcPr>
          <w:p w14:paraId="164C32F4" w14:textId="77777777" w:rsidR="0030283D" w:rsidRDefault="0030283D">
            <w:pPr>
              <w:rPr>
                <w:rFonts w:ascii="Calibri" w:hAnsi="Calibri" w:cs="Calibri"/>
                <w:color w:val="000000"/>
              </w:rPr>
            </w:pPr>
          </w:p>
        </w:tc>
        <w:tc>
          <w:tcPr>
            <w:tcW w:w="1423" w:type="dxa"/>
            <w:noWrap/>
            <w:hideMark/>
          </w:tcPr>
          <w:p w14:paraId="5593F05F" w14:textId="67147152" w:rsidR="0030283D" w:rsidRDefault="0030283D">
            <w:pPr>
              <w:rPr>
                <w:rFonts w:ascii="Calibri" w:hAnsi="Calibri" w:cs="Calibri"/>
                <w:color w:val="000000"/>
              </w:rPr>
            </w:pPr>
          </w:p>
        </w:tc>
      </w:tr>
      <w:tr w:rsidR="0030283D" w14:paraId="5FE3509C" w14:textId="77777777" w:rsidTr="0030283D">
        <w:trPr>
          <w:trHeight w:val="320"/>
        </w:trPr>
        <w:tc>
          <w:tcPr>
            <w:tcW w:w="7015" w:type="dxa"/>
            <w:noWrap/>
            <w:hideMark/>
          </w:tcPr>
          <w:p w14:paraId="71F46338" w14:textId="77777777" w:rsidR="0030283D" w:rsidRDefault="0030283D">
            <w:pPr>
              <w:rPr>
                <w:rFonts w:ascii="Calibri" w:hAnsi="Calibri" w:cs="Calibri"/>
                <w:color w:val="000000"/>
              </w:rPr>
            </w:pPr>
            <w:r>
              <w:rPr>
                <w:rFonts w:ascii="Calibri" w:hAnsi="Calibri" w:cs="Calibri"/>
                <w:color w:val="000000"/>
              </w:rPr>
              <w:t xml:space="preserve"> 2010 Owner-occupied Housing Units Owned Free and Clear (U.S. Census)</w:t>
            </w:r>
          </w:p>
        </w:tc>
        <w:tc>
          <w:tcPr>
            <w:tcW w:w="1637" w:type="dxa"/>
          </w:tcPr>
          <w:p w14:paraId="5F336AE5" w14:textId="77777777" w:rsidR="0030283D" w:rsidRDefault="0030283D">
            <w:pPr>
              <w:rPr>
                <w:rFonts w:ascii="Calibri" w:hAnsi="Calibri" w:cs="Calibri"/>
                <w:color w:val="000000"/>
              </w:rPr>
            </w:pPr>
          </w:p>
        </w:tc>
        <w:tc>
          <w:tcPr>
            <w:tcW w:w="1423" w:type="dxa"/>
            <w:noWrap/>
            <w:hideMark/>
          </w:tcPr>
          <w:p w14:paraId="478F4F55" w14:textId="044B7E28" w:rsidR="0030283D" w:rsidRDefault="0030283D">
            <w:pPr>
              <w:rPr>
                <w:rFonts w:ascii="Calibri" w:hAnsi="Calibri" w:cs="Calibri"/>
                <w:color w:val="000000"/>
              </w:rPr>
            </w:pPr>
          </w:p>
        </w:tc>
      </w:tr>
      <w:tr w:rsidR="0030283D" w14:paraId="594A3ED9" w14:textId="77777777" w:rsidTr="0030283D">
        <w:trPr>
          <w:trHeight w:val="320"/>
        </w:trPr>
        <w:tc>
          <w:tcPr>
            <w:tcW w:w="7015" w:type="dxa"/>
            <w:noWrap/>
            <w:hideMark/>
          </w:tcPr>
          <w:p w14:paraId="2E985D9E" w14:textId="77777777" w:rsidR="0030283D" w:rsidRDefault="0030283D">
            <w:pPr>
              <w:rPr>
                <w:rFonts w:ascii="Calibri" w:hAnsi="Calibri" w:cs="Calibri"/>
                <w:color w:val="000000"/>
              </w:rPr>
            </w:pPr>
            <w:r>
              <w:rPr>
                <w:rFonts w:ascii="Calibri" w:hAnsi="Calibri" w:cs="Calibri"/>
                <w:color w:val="000000"/>
              </w:rPr>
              <w:t>2010 Population Living in Owner-occupied Housing Units (U.S. Census)</w:t>
            </w:r>
          </w:p>
        </w:tc>
        <w:tc>
          <w:tcPr>
            <w:tcW w:w="1637" w:type="dxa"/>
          </w:tcPr>
          <w:p w14:paraId="4632DD94" w14:textId="77777777" w:rsidR="0030283D" w:rsidRDefault="0030283D">
            <w:pPr>
              <w:rPr>
                <w:rFonts w:ascii="Calibri" w:hAnsi="Calibri" w:cs="Calibri"/>
                <w:color w:val="000000"/>
              </w:rPr>
            </w:pPr>
          </w:p>
        </w:tc>
        <w:tc>
          <w:tcPr>
            <w:tcW w:w="1423" w:type="dxa"/>
            <w:noWrap/>
            <w:hideMark/>
          </w:tcPr>
          <w:p w14:paraId="264C5449" w14:textId="5298AD08" w:rsidR="0030283D" w:rsidRDefault="0030283D">
            <w:pPr>
              <w:rPr>
                <w:rFonts w:ascii="Calibri" w:hAnsi="Calibri" w:cs="Calibri"/>
                <w:color w:val="000000"/>
              </w:rPr>
            </w:pPr>
          </w:p>
        </w:tc>
      </w:tr>
      <w:tr w:rsidR="0030283D" w14:paraId="5CF7C96C" w14:textId="77777777" w:rsidTr="0030283D">
        <w:trPr>
          <w:trHeight w:val="320"/>
        </w:trPr>
        <w:tc>
          <w:tcPr>
            <w:tcW w:w="7015" w:type="dxa"/>
            <w:noWrap/>
            <w:hideMark/>
          </w:tcPr>
          <w:p w14:paraId="1059EBDE" w14:textId="77777777" w:rsidR="0030283D" w:rsidRDefault="0030283D">
            <w:pPr>
              <w:rPr>
                <w:rFonts w:ascii="Calibri" w:hAnsi="Calibri" w:cs="Calibri"/>
                <w:color w:val="000000"/>
              </w:rPr>
            </w:pPr>
            <w:r>
              <w:rPr>
                <w:rFonts w:ascii="Calibri" w:hAnsi="Calibri" w:cs="Calibri"/>
                <w:color w:val="000000"/>
              </w:rPr>
              <w:t>2010 Population Living in Renter-occupied Housing Units (U.S. Census)</w:t>
            </w:r>
          </w:p>
        </w:tc>
        <w:tc>
          <w:tcPr>
            <w:tcW w:w="1637" w:type="dxa"/>
          </w:tcPr>
          <w:p w14:paraId="37EEDCC2" w14:textId="77777777" w:rsidR="0030283D" w:rsidRDefault="0030283D">
            <w:pPr>
              <w:rPr>
                <w:rFonts w:ascii="Calibri" w:hAnsi="Calibri" w:cs="Calibri"/>
                <w:color w:val="000000"/>
              </w:rPr>
            </w:pPr>
          </w:p>
        </w:tc>
        <w:tc>
          <w:tcPr>
            <w:tcW w:w="1423" w:type="dxa"/>
            <w:noWrap/>
            <w:hideMark/>
          </w:tcPr>
          <w:p w14:paraId="64BA5FBD" w14:textId="286B5028" w:rsidR="0030283D" w:rsidRDefault="0030283D">
            <w:pPr>
              <w:rPr>
                <w:rFonts w:ascii="Calibri" w:hAnsi="Calibri" w:cs="Calibri"/>
                <w:color w:val="000000"/>
              </w:rPr>
            </w:pPr>
          </w:p>
        </w:tc>
      </w:tr>
      <w:tr w:rsidR="0030283D" w14:paraId="43C40F42" w14:textId="77777777" w:rsidTr="0030283D">
        <w:trPr>
          <w:trHeight w:val="320"/>
        </w:trPr>
        <w:tc>
          <w:tcPr>
            <w:tcW w:w="7015" w:type="dxa"/>
            <w:noWrap/>
            <w:hideMark/>
          </w:tcPr>
          <w:p w14:paraId="28F7266D" w14:textId="77777777" w:rsidR="0030283D" w:rsidRDefault="0030283D">
            <w:pPr>
              <w:rPr>
                <w:rFonts w:ascii="Calibri" w:hAnsi="Calibri" w:cs="Calibri"/>
                <w:color w:val="000000"/>
              </w:rPr>
            </w:pPr>
            <w:r>
              <w:rPr>
                <w:rFonts w:ascii="Calibri" w:hAnsi="Calibri" w:cs="Calibri"/>
                <w:color w:val="000000"/>
              </w:rPr>
              <w:t>2018 Vacant Housing Units (</w:t>
            </w:r>
            <w:proofErr w:type="spellStart"/>
            <w:r>
              <w:rPr>
                <w:rFonts w:ascii="Calibri" w:hAnsi="Calibri" w:cs="Calibri"/>
                <w:color w:val="000000"/>
              </w:rPr>
              <w:t>Esri</w:t>
            </w:r>
            <w:proofErr w:type="spellEnd"/>
            <w:r>
              <w:rPr>
                <w:rFonts w:ascii="Calibri" w:hAnsi="Calibri" w:cs="Calibri"/>
                <w:color w:val="000000"/>
              </w:rPr>
              <w:t>)</w:t>
            </w:r>
          </w:p>
        </w:tc>
        <w:tc>
          <w:tcPr>
            <w:tcW w:w="1637" w:type="dxa"/>
          </w:tcPr>
          <w:p w14:paraId="1736056A" w14:textId="77777777" w:rsidR="0030283D" w:rsidRDefault="0030283D">
            <w:pPr>
              <w:rPr>
                <w:rFonts w:ascii="Calibri" w:hAnsi="Calibri" w:cs="Calibri"/>
                <w:color w:val="000000"/>
              </w:rPr>
            </w:pPr>
          </w:p>
        </w:tc>
        <w:tc>
          <w:tcPr>
            <w:tcW w:w="1423" w:type="dxa"/>
            <w:noWrap/>
            <w:hideMark/>
          </w:tcPr>
          <w:p w14:paraId="2C89F68B" w14:textId="6197CA3A" w:rsidR="0030283D" w:rsidRDefault="0030283D">
            <w:pPr>
              <w:rPr>
                <w:rFonts w:ascii="Calibri" w:hAnsi="Calibri" w:cs="Calibri"/>
                <w:color w:val="000000"/>
              </w:rPr>
            </w:pPr>
          </w:p>
        </w:tc>
      </w:tr>
    </w:tbl>
    <w:p w14:paraId="6CE4972E" w14:textId="77777777" w:rsidR="0030283D" w:rsidRPr="0030283D" w:rsidRDefault="0030283D" w:rsidP="005632AC">
      <w:pPr>
        <w:rPr>
          <w:b/>
          <w:bCs/>
        </w:rPr>
      </w:pPr>
    </w:p>
    <w:sectPr w:rsidR="0030283D" w:rsidRPr="00302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C4EFB"/>
    <w:multiLevelType w:val="hybridMultilevel"/>
    <w:tmpl w:val="95DEF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llenger, Chris">
    <w15:presenceInfo w15:providerId="AD" w15:userId="S::cballenger@smu.edu::ccf4f063-6570-4c4c-b20f-2e5752ef11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00D"/>
    <w:rsid w:val="00182A3C"/>
    <w:rsid w:val="002876B1"/>
    <w:rsid w:val="0030283D"/>
    <w:rsid w:val="003D284F"/>
    <w:rsid w:val="003D28C6"/>
    <w:rsid w:val="005632AC"/>
    <w:rsid w:val="00584905"/>
    <w:rsid w:val="00686842"/>
    <w:rsid w:val="00822826"/>
    <w:rsid w:val="00D20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0DC78"/>
  <w15:chartTrackingRefBased/>
  <w15:docId w15:val="{47740A31-F96E-445B-86B6-5B0615349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83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28C6"/>
    <w:rPr>
      <w:color w:val="0563C1" w:themeColor="hyperlink"/>
      <w:u w:val="single"/>
    </w:rPr>
  </w:style>
  <w:style w:type="paragraph" w:styleId="BalloonText">
    <w:name w:val="Balloon Text"/>
    <w:basedOn w:val="Normal"/>
    <w:link w:val="BalloonTextChar"/>
    <w:uiPriority w:val="99"/>
    <w:semiHidden/>
    <w:unhideWhenUsed/>
    <w:rsid w:val="00686842"/>
    <w:rPr>
      <w:rFonts w:eastAsiaTheme="minorHAnsi"/>
      <w:sz w:val="18"/>
      <w:szCs w:val="18"/>
    </w:rPr>
  </w:style>
  <w:style w:type="character" w:customStyle="1" w:styleId="BalloonTextChar">
    <w:name w:val="Balloon Text Char"/>
    <w:basedOn w:val="DefaultParagraphFont"/>
    <w:link w:val="BalloonText"/>
    <w:uiPriority w:val="99"/>
    <w:semiHidden/>
    <w:rsid w:val="00686842"/>
    <w:rPr>
      <w:rFonts w:ascii="Times New Roman" w:hAnsi="Times New Roman" w:cs="Times New Roman"/>
      <w:sz w:val="18"/>
      <w:szCs w:val="18"/>
    </w:rPr>
  </w:style>
  <w:style w:type="table" w:styleId="TableGrid">
    <w:name w:val="Table Grid"/>
    <w:basedOn w:val="TableNormal"/>
    <w:uiPriority w:val="39"/>
    <w:rsid w:val="00563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32AC"/>
    <w:pPr>
      <w:spacing w:after="160" w:line="259" w:lineRule="auto"/>
      <w:ind w:left="720"/>
      <w:contextualSpacing/>
    </w:pPr>
    <w:rPr>
      <w:rFonts w:asciiTheme="minorHAnsi" w:eastAsiaTheme="minorHAnsi" w:hAnsiTheme="minorHAnsi" w:cstheme="minorBidi"/>
      <w:sz w:val="22"/>
      <w:szCs w:val="22"/>
    </w:rPr>
  </w:style>
  <w:style w:type="paragraph" w:styleId="Revision">
    <w:name w:val="Revision"/>
    <w:hidden/>
    <w:uiPriority w:val="99"/>
    <w:semiHidden/>
    <w:rsid w:val="003028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raftbeeraust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1434</Words>
  <Characters>8177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Madding, Chad</dc:creator>
  <cp:keywords/>
  <dc:description/>
  <cp:lastModifiedBy>Ballenger, Chris</cp:lastModifiedBy>
  <cp:revision>2</cp:revision>
  <dcterms:created xsi:type="dcterms:W3CDTF">2019-11-12T00:04:00Z</dcterms:created>
  <dcterms:modified xsi:type="dcterms:W3CDTF">2019-11-12T00:04:00Z</dcterms:modified>
</cp:coreProperties>
</file>